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D81C3" w14:textId="77777777" w:rsidR="576062CF" w:rsidRDefault="576062CF" w:rsidP="00FD478C"/>
    <w:p w14:paraId="79C7CDBC" w14:textId="77777777" w:rsidR="576062CF" w:rsidRDefault="576062CF" w:rsidP="00FD478C"/>
    <w:p w14:paraId="012C9279" w14:textId="77777777" w:rsidR="576062CF" w:rsidRDefault="576062CF" w:rsidP="00FD478C"/>
    <w:p w14:paraId="25FBD219" w14:textId="77777777" w:rsidR="576062CF" w:rsidRDefault="576062CF" w:rsidP="00FD478C"/>
    <w:p w14:paraId="48B7CE04" w14:textId="64C0497C" w:rsidR="576062CF" w:rsidRPr="003D7176" w:rsidRDefault="009C7836" w:rsidP="00FD478C">
      <w:pPr>
        <w:pStyle w:val="Title"/>
        <w:rPr>
          <w:sz w:val="36"/>
          <w:szCs w:val="36"/>
        </w:rPr>
      </w:pPr>
      <w:r w:rsidRPr="003D7176">
        <w:rPr>
          <w:sz w:val="36"/>
          <w:szCs w:val="36"/>
        </w:rPr>
        <w:t>Indoor Positioning System</w:t>
      </w:r>
      <w:r w:rsidR="576062CF" w:rsidRPr="003D7176">
        <w:rPr>
          <w:sz w:val="36"/>
          <w:szCs w:val="36"/>
        </w:rPr>
        <w:t xml:space="preserve"> </w:t>
      </w:r>
    </w:p>
    <w:p w14:paraId="4E6758FD" w14:textId="3652C513" w:rsidR="576062CF" w:rsidRPr="003D7176" w:rsidRDefault="00FD478C" w:rsidP="00FD478C">
      <w:pPr>
        <w:pStyle w:val="Subtitle"/>
        <w:rPr>
          <w:sz w:val="24"/>
          <w:szCs w:val="24"/>
        </w:rPr>
      </w:pPr>
      <w:r w:rsidRPr="003D7176">
        <w:rPr>
          <w:sz w:val="24"/>
          <w:szCs w:val="24"/>
        </w:rPr>
        <w:t xml:space="preserve"> </w:t>
      </w:r>
    </w:p>
    <w:p w14:paraId="1DDE7B52" w14:textId="5C9DDBCA" w:rsidR="00E6379F" w:rsidRPr="003D7176" w:rsidRDefault="00E6379F" w:rsidP="00E6379F">
      <w:pPr>
        <w:pStyle w:val="Subtitle"/>
        <w:rPr>
          <w:sz w:val="24"/>
          <w:szCs w:val="24"/>
        </w:rPr>
      </w:pPr>
      <w:r w:rsidRPr="003D7176">
        <w:rPr>
          <w:sz w:val="24"/>
          <w:szCs w:val="24"/>
        </w:rPr>
        <w:t xml:space="preserve">Pascal Caraccioli Salinas </w:t>
      </w:r>
    </w:p>
    <w:p w14:paraId="21222908" w14:textId="77777777" w:rsidR="009C7836" w:rsidRPr="003D7176" w:rsidRDefault="009C7836" w:rsidP="00FD478C">
      <w:pPr>
        <w:pStyle w:val="Subtitle"/>
        <w:rPr>
          <w:sz w:val="24"/>
          <w:szCs w:val="24"/>
        </w:rPr>
      </w:pPr>
      <w:r w:rsidRPr="003D7176">
        <w:rPr>
          <w:sz w:val="24"/>
          <w:szCs w:val="24"/>
        </w:rPr>
        <w:t>Vix Edwards</w:t>
      </w:r>
    </w:p>
    <w:p w14:paraId="4D8396C2" w14:textId="77777777" w:rsidR="009C7836" w:rsidRPr="003D7176" w:rsidRDefault="009C7836" w:rsidP="00FD478C">
      <w:pPr>
        <w:pStyle w:val="Subtitle"/>
        <w:rPr>
          <w:sz w:val="24"/>
          <w:szCs w:val="24"/>
        </w:rPr>
      </w:pPr>
      <w:r w:rsidRPr="003D7176">
        <w:rPr>
          <w:sz w:val="24"/>
          <w:szCs w:val="24"/>
        </w:rPr>
        <w:t>Tram Anh Hoang</w:t>
      </w:r>
    </w:p>
    <w:p w14:paraId="22D0B306" w14:textId="77777777" w:rsidR="009C7836" w:rsidRPr="003D7176" w:rsidRDefault="009C7836" w:rsidP="00FD478C">
      <w:pPr>
        <w:pStyle w:val="Subtitle"/>
        <w:rPr>
          <w:sz w:val="24"/>
          <w:szCs w:val="24"/>
        </w:rPr>
      </w:pPr>
      <w:r w:rsidRPr="003D7176">
        <w:rPr>
          <w:sz w:val="24"/>
          <w:szCs w:val="24"/>
        </w:rPr>
        <w:t>Sung J Oh</w:t>
      </w:r>
    </w:p>
    <w:p w14:paraId="0A9F8FCB" w14:textId="003C6116" w:rsidR="00FD478C" w:rsidRPr="003D7176" w:rsidRDefault="009C7836" w:rsidP="00FD478C">
      <w:pPr>
        <w:pStyle w:val="Subtitle"/>
        <w:rPr>
          <w:sz w:val="24"/>
          <w:szCs w:val="24"/>
        </w:rPr>
      </w:pPr>
      <w:r w:rsidRPr="003D7176">
        <w:rPr>
          <w:sz w:val="24"/>
          <w:szCs w:val="24"/>
        </w:rPr>
        <w:t>Portland State University</w:t>
      </w:r>
      <w:r w:rsidR="00FD478C" w:rsidRPr="003D7176">
        <w:rPr>
          <w:sz w:val="24"/>
          <w:szCs w:val="24"/>
        </w:rPr>
        <w:t xml:space="preserve"> </w:t>
      </w:r>
    </w:p>
    <w:p w14:paraId="265C1991" w14:textId="5E5F2F4A" w:rsidR="00FD478C" w:rsidRPr="003D7176" w:rsidRDefault="00E6379F" w:rsidP="00FD478C">
      <w:pPr>
        <w:pStyle w:val="Subtitle"/>
        <w:rPr>
          <w:sz w:val="24"/>
          <w:szCs w:val="24"/>
        </w:rPr>
      </w:pPr>
      <w:r w:rsidRPr="003D7176">
        <w:rPr>
          <w:sz w:val="24"/>
          <w:szCs w:val="24"/>
        </w:rPr>
        <w:t>STAT4/510:</w:t>
      </w:r>
      <w:r w:rsidR="00FD478C" w:rsidRPr="003D7176">
        <w:rPr>
          <w:sz w:val="24"/>
          <w:szCs w:val="24"/>
        </w:rPr>
        <w:t xml:space="preserve"> </w:t>
      </w:r>
      <w:r w:rsidRPr="003D7176">
        <w:rPr>
          <w:sz w:val="24"/>
          <w:szCs w:val="24"/>
        </w:rPr>
        <w:t>Basic Consulting Skills</w:t>
      </w:r>
    </w:p>
    <w:p w14:paraId="364D99B5" w14:textId="77777777" w:rsidR="576062CF" w:rsidRDefault="576062CF" w:rsidP="00DF3215"/>
    <w:p w14:paraId="5A0E79E9" w14:textId="77777777" w:rsidR="717E282B" w:rsidRDefault="717E282B" w:rsidP="00DF3215"/>
    <w:p w14:paraId="7867D295" w14:textId="77777777" w:rsidR="717E282B" w:rsidRDefault="717E282B" w:rsidP="00DF3215"/>
    <w:p w14:paraId="42069065" w14:textId="77777777" w:rsidR="717E282B" w:rsidRDefault="717E282B" w:rsidP="00DF3215"/>
    <w:p w14:paraId="10DE4CAF" w14:textId="77777777" w:rsidR="717E282B" w:rsidRDefault="717E282B" w:rsidP="00DF3215"/>
    <w:p w14:paraId="3B308ED2" w14:textId="77777777" w:rsidR="709762D6" w:rsidRDefault="709762D6" w:rsidP="00DF3215"/>
    <w:p w14:paraId="50E3DF70" w14:textId="77777777" w:rsidR="709762D6" w:rsidRDefault="709762D6" w:rsidP="00DF3215"/>
    <w:p w14:paraId="50FF9AA9" w14:textId="77777777" w:rsidR="717E282B" w:rsidRDefault="717E282B" w:rsidP="00DF3215"/>
    <w:p w14:paraId="088881D7" w14:textId="77777777" w:rsidR="717E282B" w:rsidRDefault="717E282B" w:rsidP="009C7836">
      <w:pPr>
        <w:ind w:firstLine="0"/>
      </w:pPr>
    </w:p>
    <w:p w14:paraId="27AA0C1C" w14:textId="77777777" w:rsidR="576062CF" w:rsidRDefault="576062CF" w:rsidP="576062CF">
      <w:r>
        <w:br w:type="page"/>
      </w:r>
    </w:p>
    <w:p w14:paraId="419F5880" w14:textId="7CFCF28A" w:rsidR="00904DBE" w:rsidRPr="003D7176" w:rsidRDefault="009C7836" w:rsidP="00904DBE">
      <w:pPr>
        <w:pStyle w:val="SectionTitle"/>
        <w:rPr>
          <w:sz w:val="28"/>
          <w:szCs w:val="28"/>
        </w:rPr>
      </w:pPr>
      <w:r w:rsidRPr="003D7176">
        <w:rPr>
          <w:sz w:val="28"/>
          <w:szCs w:val="28"/>
        </w:rPr>
        <w:lastRenderedPageBreak/>
        <w:t>EXECUTIVE SUMMARY</w:t>
      </w:r>
      <w:r w:rsidR="00904DBE" w:rsidRPr="003D7176">
        <w:rPr>
          <w:sz w:val="28"/>
          <w:szCs w:val="28"/>
        </w:rPr>
        <w:t xml:space="preserve"> </w:t>
      </w:r>
    </w:p>
    <w:p w14:paraId="0A14CEDE" w14:textId="048519A6" w:rsidR="576062CF" w:rsidRPr="00734DE4" w:rsidRDefault="009C7836" w:rsidP="00146D2F">
      <w:pPr>
        <w:pStyle w:val="NoIndent"/>
        <w:rPr>
          <w:color w:val="FF0000"/>
          <w:sz w:val="24"/>
          <w:szCs w:val="24"/>
        </w:rPr>
      </w:pPr>
      <w:r w:rsidRPr="00734DE4">
        <w:rPr>
          <w:color w:val="FF0000"/>
          <w:sz w:val="24"/>
          <w:szCs w:val="24"/>
        </w:rPr>
        <w:t>The executive summary contains a brief account of your conclusion, it should be very short and to the point. Write the results not the description of the problem.</w:t>
      </w:r>
      <w:r w:rsidR="72E609EB" w:rsidRPr="00734DE4">
        <w:rPr>
          <w:color w:val="FF0000"/>
          <w:sz w:val="24"/>
          <w:szCs w:val="24"/>
        </w:rPr>
        <w:t xml:space="preserve"> </w:t>
      </w:r>
    </w:p>
    <w:p w14:paraId="5B50C1AF" w14:textId="77777777" w:rsidR="576062CF" w:rsidRDefault="576062CF">
      <w:r>
        <w:br w:type="page"/>
      </w:r>
    </w:p>
    <w:p w14:paraId="442348C4" w14:textId="0F26A110" w:rsidR="00500997" w:rsidRPr="003D7176" w:rsidRDefault="009C7836" w:rsidP="00500997">
      <w:pPr>
        <w:pStyle w:val="SectionTitle"/>
        <w:rPr>
          <w:sz w:val="28"/>
          <w:szCs w:val="28"/>
        </w:rPr>
      </w:pPr>
      <w:r w:rsidRPr="003D7176">
        <w:rPr>
          <w:sz w:val="28"/>
          <w:szCs w:val="28"/>
        </w:rPr>
        <w:lastRenderedPageBreak/>
        <w:t>Indoor Positioning System</w:t>
      </w:r>
    </w:p>
    <w:p w14:paraId="3276EECE" w14:textId="441373D8" w:rsidR="00734DE4" w:rsidRDefault="00734DE4" w:rsidP="00734DE4">
      <w:pPr>
        <w:spacing w:line="240" w:lineRule="auto"/>
        <w:ind w:firstLine="0"/>
        <w:rPr>
          <w:sz w:val="24"/>
          <w:szCs w:val="24"/>
        </w:rPr>
      </w:pPr>
      <w:r>
        <w:rPr>
          <w:sz w:val="24"/>
          <w:szCs w:val="24"/>
        </w:rPr>
        <w:t>This project exists to design an indoor positioning system (IPS) using data from access points.</w:t>
      </w:r>
    </w:p>
    <w:p w14:paraId="4FB70C34" w14:textId="17F776C0" w:rsidR="00734DE4" w:rsidRDefault="00734DE4" w:rsidP="00734DE4">
      <w:pPr>
        <w:spacing w:line="240" w:lineRule="auto"/>
        <w:ind w:firstLine="0"/>
        <w:rPr>
          <w:sz w:val="24"/>
          <w:szCs w:val="24"/>
        </w:rPr>
      </w:pPr>
      <w:r>
        <w:rPr>
          <w:sz w:val="24"/>
          <w:szCs w:val="24"/>
        </w:rPr>
        <w:t>We wish to develop this system leveraging data collected from six strategically placed access point within a single floor of a building. The primary aim is to accurately determine the real-time location of devices or individuals within the indoor space facilitating applications such as location-based services or asset tracking.</w:t>
      </w:r>
    </w:p>
    <w:p w14:paraId="2F6093EA" w14:textId="77777777" w:rsidR="00734DE4" w:rsidRDefault="00734DE4" w:rsidP="00734DE4">
      <w:pPr>
        <w:spacing w:line="240" w:lineRule="auto"/>
        <w:ind w:firstLine="0"/>
        <w:rPr>
          <w:sz w:val="24"/>
          <w:szCs w:val="24"/>
        </w:rPr>
      </w:pPr>
    </w:p>
    <w:p w14:paraId="18AB5A27" w14:textId="0324B66C" w:rsidR="576062CF" w:rsidRPr="00734DE4" w:rsidRDefault="009C7836" w:rsidP="003D7176">
      <w:pPr>
        <w:ind w:firstLine="0"/>
        <w:rPr>
          <w:color w:val="FF0000"/>
          <w:sz w:val="24"/>
          <w:szCs w:val="24"/>
        </w:rPr>
      </w:pPr>
      <w:r w:rsidRPr="00734DE4">
        <w:rPr>
          <w:color w:val="FF0000"/>
          <w:sz w:val="24"/>
          <w:szCs w:val="24"/>
        </w:rPr>
        <w:t>Summarize conclusions. Don’t put too much background information.</w:t>
      </w:r>
      <w:r w:rsidR="72E609EB" w:rsidRPr="00734DE4">
        <w:rPr>
          <w:color w:val="FF0000"/>
          <w:sz w:val="24"/>
          <w:szCs w:val="24"/>
        </w:rPr>
        <w:t xml:space="preserve"> </w:t>
      </w:r>
    </w:p>
    <w:p w14:paraId="00AE4092" w14:textId="3AB0D521" w:rsidR="576062CF" w:rsidRPr="003D7176" w:rsidRDefault="009C7836" w:rsidP="007D4A2B">
      <w:pPr>
        <w:pStyle w:val="Heading1"/>
        <w:rPr>
          <w:sz w:val="28"/>
          <w:szCs w:val="28"/>
        </w:rPr>
      </w:pPr>
      <w:r w:rsidRPr="003D7176">
        <w:rPr>
          <w:sz w:val="28"/>
          <w:szCs w:val="28"/>
        </w:rPr>
        <w:t>Background</w:t>
      </w:r>
      <w:r w:rsidR="576062CF" w:rsidRPr="003D7176">
        <w:rPr>
          <w:sz w:val="28"/>
          <w:szCs w:val="28"/>
        </w:rPr>
        <w:t xml:space="preserve"> </w:t>
      </w:r>
    </w:p>
    <w:p w14:paraId="303DD691" w14:textId="57F85188" w:rsidR="009C7836" w:rsidRPr="00734DE4" w:rsidRDefault="009C7836" w:rsidP="003D7176">
      <w:pPr>
        <w:ind w:firstLine="0"/>
        <w:rPr>
          <w:color w:val="FF0000"/>
          <w:sz w:val="24"/>
          <w:szCs w:val="24"/>
        </w:rPr>
      </w:pPr>
      <w:r w:rsidRPr="00734DE4">
        <w:rPr>
          <w:color w:val="FF0000"/>
          <w:sz w:val="24"/>
          <w:szCs w:val="24"/>
        </w:rPr>
        <w:t>Rephrase the problem</w:t>
      </w:r>
      <w:r w:rsidR="00B116D5" w:rsidRPr="00734DE4">
        <w:rPr>
          <w:color w:val="FF0000"/>
          <w:sz w:val="24"/>
          <w:szCs w:val="24"/>
        </w:rPr>
        <w:t xml:space="preserve"> and any relevant issues present. Define any technical terms needed for the paper. </w:t>
      </w:r>
    </w:p>
    <w:p w14:paraId="3D278299" w14:textId="2A75252E" w:rsidR="00B116D5" w:rsidRPr="00734DE4" w:rsidRDefault="00B116D5" w:rsidP="003D7176">
      <w:pPr>
        <w:ind w:firstLine="0"/>
        <w:rPr>
          <w:color w:val="FF0000"/>
          <w:sz w:val="24"/>
          <w:szCs w:val="24"/>
        </w:rPr>
      </w:pPr>
      <w:r w:rsidRPr="00734DE4">
        <w:rPr>
          <w:color w:val="FF0000"/>
          <w:sz w:val="24"/>
          <w:szCs w:val="24"/>
        </w:rPr>
        <w:t>Background of the problem. Discuss other related analyses (information on authors that have addressed similar problems and how they approached solutions)</w:t>
      </w:r>
    </w:p>
    <w:p w14:paraId="4FF247BE" w14:textId="77777777" w:rsidR="001D5F9B" w:rsidRDefault="00B116D5" w:rsidP="001D5F9B">
      <w:pPr>
        <w:pStyle w:val="Heading1"/>
        <w:rPr>
          <w:sz w:val="28"/>
          <w:szCs w:val="28"/>
        </w:rPr>
      </w:pPr>
      <w:r w:rsidRPr="003D7176">
        <w:rPr>
          <w:sz w:val="28"/>
          <w:szCs w:val="28"/>
        </w:rPr>
        <w:t>Data</w:t>
      </w:r>
    </w:p>
    <w:p w14:paraId="462F1727" w14:textId="23B41E11" w:rsidR="001D5F9B" w:rsidRPr="001D5F9B" w:rsidRDefault="001D5F9B" w:rsidP="001D5F9B">
      <w:pPr>
        <w:pStyle w:val="Heading1"/>
        <w:spacing w:line="240" w:lineRule="auto"/>
        <w:jc w:val="left"/>
        <w:rPr>
          <w:rFonts w:cstheme="minorHAnsi"/>
          <w:b w:val="0"/>
          <w:bCs w:val="0"/>
          <w:sz w:val="24"/>
          <w:szCs w:val="24"/>
        </w:rPr>
      </w:pPr>
      <w:r w:rsidRPr="001D5F9B">
        <w:rPr>
          <w:rFonts w:eastAsia="Times New Roman" w:cstheme="minorHAnsi"/>
          <w:b w:val="0"/>
          <w:bCs w:val="0"/>
          <w:sz w:val="24"/>
          <w:szCs w:val="24"/>
        </w:rPr>
        <w:t xml:space="preserve">Indoor position systems (IPS) development is an active area of research that can be used in numerous settings. An area of interest is the use of using signal strength from WIFI routers to estimate the location of a device. </w:t>
      </w:r>
    </w:p>
    <w:p w14:paraId="17981F4B" w14:textId="77777777" w:rsidR="001D5F9B" w:rsidRPr="001D5F9B" w:rsidRDefault="001D5F9B" w:rsidP="001D5F9B">
      <w:pPr>
        <w:spacing w:before="100" w:beforeAutospacing="1" w:after="100" w:afterAutospacing="1" w:line="240" w:lineRule="auto"/>
        <w:ind w:firstLine="0"/>
        <w:rPr>
          <w:rFonts w:eastAsia="Times New Roman" w:cstheme="minorHAnsi"/>
          <w:sz w:val="24"/>
          <w:szCs w:val="24"/>
        </w:rPr>
      </w:pPr>
      <w:r w:rsidRPr="001D5F9B">
        <w:rPr>
          <w:rFonts w:eastAsia="Times New Roman" w:cstheme="minorHAnsi"/>
          <w:sz w:val="24"/>
          <w:szCs w:val="24"/>
        </w:rPr>
        <w:t xml:space="preserve">The following report, describes and characterizes a large data set compiled in a 15 by </w:t>
      </w:r>
      <w:proofErr w:type="gramStart"/>
      <w:r w:rsidRPr="001D5F9B">
        <w:rPr>
          <w:rFonts w:eastAsia="Times New Roman" w:cstheme="minorHAnsi"/>
          <w:sz w:val="24"/>
          <w:szCs w:val="24"/>
        </w:rPr>
        <w:t>36 meter</w:t>
      </w:r>
      <w:proofErr w:type="gramEnd"/>
      <w:r w:rsidRPr="001D5F9B">
        <w:rPr>
          <w:rFonts w:eastAsia="Times New Roman" w:cstheme="minorHAnsi"/>
          <w:sz w:val="24"/>
          <w:szCs w:val="24"/>
        </w:rPr>
        <w:t xml:space="preserve"> area that contains the data obtained from a handheld device connected to a WIFI network, in different locations and orientations, in order to create a model to predict indoor positioning. </w:t>
      </w:r>
    </w:p>
    <w:p w14:paraId="41F537D8" w14:textId="77777777" w:rsidR="001D5F9B" w:rsidRPr="001D5F9B" w:rsidRDefault="001D5F9B" w:rsidP="001D5F9B">
      <w:pPr>
        <w:spacing w:before="100" w:beforeAutospacing="1" w:after="100" w:afterAutospacing="1" w:line="240" w:lineRule="auto"/>
        <w:ind w:firstLine="0"/>
        <w:rPr>
          <w:rFonts w:eastAsia="Times New Roman" w:cstheme="minorHAnsi"/>
          <w:sz w:val="24"/>
          <w:szCs w:val="24"/>
        </w:rPr>
      </w:pPr>
      <w:r w:rsidRPr="001D5F9B">
        <w:rPr>
          <w:rFonts w:eastAsia="Times New Roman" w:cstheme="minorHAnsi"/>
          <w:sz w:val="24"/>
          <w:szCs w:val="24"/>
        </w:rPr>
        <w:t xml:space="preserve">The data is subdivided in two sub-sets, one denominated offline data, which corresponds to a testing device connected to the network at different locations and orientations, and the other an online data, where 60 locations and orientations of the devices were selected at random. </w:t>
      </w:r>
    </w:p>
    <w:p w14:paraId="776C2AC3" w14:textId="77777777" w:rsidR="001D5F9B" w:rsidRPr="001D5F9B" w:rsidRDefault="001D5F9B" w:rsidP="001D5F9B">
      <w:pPr>
        <w:spacing w:before="100" w:beforeAutospacing="1" w:after="100" w:afterAutospacing="1" w:line="240" w:lineRule="auto"/>
        <w:ind w:firstLine="0"/>
        <w:rPr>
          <w:rFonts w:eastAsia="Times New Roman" w:cstheme="minorHAnsi"/>
          <w:sz w:val="24"/>
          <w:szCs w:val="24"/>
        </w:rPr>
      </w:pPr>
      <w:r w:rsidRPr="001D5F9B">
        <w:rPr>
          <w:rFonts w:eastAsia="Times New Roman" w:cstheme="minorHAnsi"/>
          <w:sz w:val="24"/>
          <w:szCs w:val="24"/>
        </w:rPr>
        <w:t xml:space="preserve">The offline data, intended to train a model, was collected designing a </w:t>
      </w:r>
      <w:proofErr w:type="gramStart"/>
      <w:r w:rsidRPr="001D5F9B">
        <w:rPr>
          <w:rFonts w:eastAsia="Times New Roman" w:cstheme="minorHAnsi"/>
          <w:sz w:val="24"/>
          <w:szCs w:val="24"/>
        </w:rPr>
        <w:t>1 meter</w:t>
      </w:r>
      <w:proofErr w:type="gramEnd"/>
      <w:r w:rsidRPr="001D5F9B">
        <w:rPr>
          <w:rFonts w:eastAsia="Times New Roman" w:cstheme="minorHAnsi"/>
          <w:sz w:val="24"/>
          <w:szCs w:val="24"/>
        </w:rPr>
        <w:t xml:space="preserve"> resolution grid, resulting in 166 locations. In each of these locations, the device was oriented starting at 0 degrees inclination and at 45 degrees increments (for a total of 8), and the strength signal measured for each access point was measured 110 times. That is, per each location (</w:t>
      </w:r>
      <w:proofErr w:type="spellStart"/>
      <w:proofErr w:type="gramStart"/>
      <w:r w:rsidRPr="001D5F9B">
        <w:rPr>
          <w:rFonts w:eastAsia="Times New Roman" w:cstheme="minorHAnsi"/>
          <w:sz w:val="24"/>
          <w:szCs w:val="24"/>
        </w:rPr>
        <w:t>x,y</w:t>
      </w:r>
      <w:proofErr w:type="spellEnd"/>
      <w:proofErr w:type="gramEnd"/>
      <w:r w:rsidRPr="001D5F9B">
        <w:rPr>
          <w:rFonts w:eastAsia="Times New Roman" w:cstheme="minorHAnsi"/>
          <w:sz w:val="24"/>
          <w:szCs w:val="24"/>
        </w:rPr>
        <w:t>) we have 110 samples at each angle, for a total of 880 samples per location, and a total of 1.4608 × 10</w:t>
      </w:r>
      <w:r w:rsidRPr="001D5F9B">
        <w:rPr>
          <w:rFonts w:eastAsia="Times New Roman" w:cstheme="minorHAnsi"/>
          <w:position w:val="8"/>
          <w:sz w:val="24"/>
          <w:szCs w:val="24"/>
        </w:rPr>
        <w:t xml:space="preserve">5 </w:t>
      </w:r>
      <w:r w:rsidRPr="001D5F9B">
        <w:rPr>
          <w:rFonts w:eastAsia="Times New Roman" w:cstheme="minorHAnsi"/>
          <w:sz w:val="24"/>
          <w:szCs w:val="24"/>
        </w:rPr>
        <w:t xml:space="preserve">observations. </w:t>
      </w:r>
    </w:p>
    <w:p w14:paraId="0BB17E1E" w14:textId="1E548FBE" w:rsidR="001D5F9B" w:rsidRPr="001D5F9B" w:rsidRDefault="001D5F9B" w:rsidP="001D5F9B">
      <w:pPr>
        <w:spacing w:before="100" w:beforeAutospacing="1" w:after="100" w:afterAutospacing="1" w:line="240" w:lineRule="auto"/>
        <w:ind w:firstLine="0"/>
        <w:rPr>
          <w:rFonts w:eastAsia="Times New Roman" w:cstheme="minorHAnsi"/>
          <w:sz w:val="24"/>
          <w:szCs w:val="24"/>
        </w:rPr>
      </w:pPr>
      <w:r w:rsidRPr="001D5F9B">
        <w:rPr>
          <w:rFonts w:eastAsia="Times New Roman" w:cstheme="minorHAnsi"/>
          <w:sz w:val="24"/>
          <w:szCs w:val="24"/>
        </w:rPr>
        <w:t xml:space="preserve">The online data was designed to simulate real-world data (i.e., locations that are not bounded to a grid, and which a device can be oriented at random.) Specifically for the online data, 60 </w:t>
      </w:r>
      <w:r w:rsidRPr="001D5F9B">
        <w:rPr>
          <w:rFonts w:eastAsia="Times New Roman" w:cstheme="minorHAnsi"/>
          <w:sz w:val="24"/>
          <w:szCs w:val="24"/>
        </w:rPr>
        <w:lastRenderedPageBreak/>
        <w:t xml:space="preserve">combinations of orientation/locations were randomly selected, and then sampled 110 times, resulting in 6600 </w:t>
      </w:r>
      <w:r w:rsidRPr="001D5F9B">
        <w:rPr>
          <w:rFonts w:eastAsia="Times New Roman" w:cstheme="minorHAnsi"/>
          <w:sz w:val="24"/>
          <w:szCs w:val="24"/>
        </w:rPr>
        <w:t>measurements</w:t>
      </w:r>
      <w:r w:rsidRPr="001D5F9B">
        <w:rPr>
          <w:rFonts w:eastAsia="Times New Roman" w:cstheme="minorHAnsi"/>
          <w:sz w:val="24"/>
          <w:szCs w:val="24"/>
        </w:rPr>
        <w:t xml:space="preserve"> in total. </w:t>
      </w:r>
    </w:p>
    <w:p w14:paraId="3340015E" w14:textId="0036690C" w:rsidR="001D5F9B" w:rsidRPr="001D5F9B" w:rsidRDefault="001D5F9B" w:rsidP="001D5F9B">
      <w:pPr>
        <w:spacing w:before="100" w:beforeAutospacing="1" w:after="100" w:afterAutospacing="1" w:line="240" w:lineRule="auto"/>
        <w:ind w:firstLine="0"/>
        <w:rPr>
          <w:rFonts w:eastAsia="Times New Roman" w:cstheme="minorHAnsi"/>
          <w:sz w:val="24"/>
          <w:szCs w:val="24"/>
        </w:rPr>
      </w:pPr>
      <w:r w:rsidRPr="001D5F9B">
        <w:rPr>
          <w:rFonts w:eastAsia="Times New Roman" w:cstheme="minorHAnsi"/>
          <w:sz w:val="24"/>
          <w:szCs w:val="24"/>
        </w:rPr>
        <w:t>More details of the floor plan, and location of online and offline data can be seen in Figure 1.</w:t>
      </w:r>
      <w:r>
        <w:rPr>
          <w:rFonts w:eastAsia="Times New Roman" w:cstheme="minorHAnsi"/>
          <w:sz w:val="24"/>
          <w:szCs w:val="24"/>
        </w:rPr>
        <w:t xml:space="preserve"> </w:t>
      </w:r>
      <w:r w:rsidRPr="001D5F9B">
        <w:rPr>
          <w:rFonts w:eastAsia="Times New Roman" w:cstheme="minorHAnsi"/>
          <w:sz w:val="24"/>
          <w:szCs w:val="24"/>
        </w:rPr>
        <w:t xml:space="preserve">Circles serve as markers for the positions where offline measurements were conducted, while black squares indicate the locations of the six access points. The positions of the access points were provided in a separate file by the client. </w:t>
      </w:r>
    </w:p>
    <w:p w14:paraId="39813D07" w14:textId="77777777" w:rsidR="001D5F9B" w:rsidRPr="001D5F9B" w:rsidRDefault="001D5F9B" w:rsidP="001D5F9B">
      <w:pPr>
        <w:spacing w:before="100" w:beforeAutospacing="1" w:after="100" w:afterAutospacing="1" w:line="240" w:lineRule="auto"/>
        <w:ind w:firstLine="0"/>
        <w:rPr>
          <w:rFonts w:eastAsia="Times New Roman" w:cstheme="minorHAnsi"/>
          <w:sz w:val="24"/>
          <w:szCs w:val="24"/>
        </w:rPr>
      </w:pPr>
      <w:r w:rsidRPr="001D5F9B">
        <w:rPr>
          <w:rFonts w:eastAsia="Times New Roman" w:cstheme="minorHAnsi"/>
          <w:sz w:val="24"/>
          <w:szCs w:val="24"/>
        </w:rPr>
        <w:t xml:space="preserve">For simplicity, this report will share the results found in the offline data set, but initial process of data cleaning can be directly applied to the online data as well because both sets share the same format. </w:t>
      </w:r>
    </w:p>
    <w:p w14:paraId="2E0F1321" w14:textId="77777777" w:rsidR="001D5F9B" w:rsidRPr="001D5F9B" w:rsidRDefault="001D5F9B" w:rsidP="001D5F9B">
      <w:pPr>
        <w:spacing w:before="100" w:beforeAutospacing="1" w:after="100" w:afterAutospacing="1" w:line="240" w:lineRule="auto"/>
        <w:ind w:firstLine="0"/>
        <w:rPr>
          <w:rFonts w:ascii="Times New Roman" w:eastAsia="Times New Roman" w:hAnsi="Times New Roman" w:cs="Times New Roman"/>
          <w:sz w:val="24"/>
          <w:szCs w:val="24"/>
        </w:rPr>
      </w:pPr>
      <w:r w:rsidRPr="001D5F9B">
        <w:rPr>
          <w:rFonts w:ascii="LMRoman10" w:eastAsia="Times New Roman" w:hAnsi="LMRoman10" w:cs="Times New Roman"/>
          <w:sz w:val="20"/>
          <w:szCs w:val="20"/>
        </w:rPr>
        <w:t xml:space="preserve">1 </w:t>
      </w:r>
    </w:p>
    <w:p w14:paraId="135DADCF" w14:textId="5C514DB4" w:rsidR="001D5F9B" w:rsidRPr="001D5F9B" w:rsidRDefault="001D5F9B" w:rsidP="001D5F9B">
      <w:pPr>
        <w:spacing w:line="240" w:lineRule="auto"/>
        <w:ind w:firstLine="0"/>
        <w:rPr>
          <w:rFonts w:ascii="Times New Roman" w:eastAsia="Times New Roman" w:hAnsi="Times New Roman" w:cs="Times New Roman"/>
          <w:sz w:val="24"/>
          <w:szCs w:val="24"/>
        </w:rPr>
      </w:pPr>
      <w:r w:rsidRPr="001D5F9B">
        <w:rPr>
          <w:rFonts w:ascii="Times New Roman" w:eastAsia="Times New Roman" w:hAnsi="Times New Roman" w:cs="Times New Roman"/>
          <w:sz w:val="24"/>
          <w:szCs w:val="24"/>
        </w:rPr>
        <w:fldChar w:fldCharType="begin"/>
      </w:r>
      <w:r w:rsidRPr="001D5F9B">
        <w:rPr>
          <w:rFonts w:ascii="Times New Roman" w:eastAsia="Times New Roman" w:hAnsi="Times New Roman" w:cs="Times New Roman"/>
          <w:sz w:val="24"/>
          <w:szCs w:val="24"/>
        </w:rPr>
        <w:instrText xml:space="preserve"> INCLUDEPICTURE "/Users/vixedwards/Library/Group Containers/UBF8T346G9.ms/WebArchiveCopyPasteTempFiles/com.microsoft.Word/page2image60004032" \* MERGEFORMATINET </w:instrText>
      </w:r>
      <w:r w:rsidRPr="001D5F9B">
        <w:rPr>
          <w:rFonts w:ascii="Times New Roman" w:eastAsia="Times New Roman" w:hAnsi="Times New Roman" w:cs="Times New Roman"/>
          <w:sz w:val="24"/>
          <w:szCs w:val="24"/>
        </w:rPr>
        <w:fldChar w:fldCharType="separate"/>
      </w:r>
      <w:r w:rsidRPr="001D5F9B">
        <w:rPr>
          <w:rFonts w:ascii="Times New Roman" w:eastAsia="Times New Roman" w:hAnsi="Times New Roman" w:cs="Times New Roman"/>
          <w:noProof/>
          <w:sz w:val="24"/>
          <w:szCs w:val="24"/>
        </w:rPr>
        <w:drawing>
          <wp:inline distT="0" distB="0" distL="0" distR="0" wp14:anchorId="26D7F718" wp14:editId="4777DC75">
            <wp:extent cx="5943600" cy="3124200"/>
            <wp:effectExtent l="0" t="0" r="0" b="0"/>
            <wp:docPr id="1943778043" name="Picture 2" descr="page2image60004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2image6000403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124200"/>
                    </a:xfrm>
                    <a:prstGeom prst="rect">
                      <a:avLst/>
                    </a:prstGeom>
                    <a:noFill/>
                    <a:ln>
                      <a:noFill/>
                    </a:ln>
                  </pic:spPr>
                </pic:pic>
              </a:graphicData>
            </a:graphic>
          </wp:inline>
        </w:drawing>
      </w:r>
      <w:r w:rsidRPr="001D5F9B">
        <w:rPr>
          <w:rFonts w:ascii="Times New Roman" w:eastAsia="Times New Roman" w:hAnsi="Times New Roman" w:cs="Times New Roman"/>
          <w:sz w:val="24"/>
          <w:szCs w:val="24"/>
        </w:rPr>
        <w:fldChar w:fldCharType="end"/>
      </w:r>
    </w:p>
    <w:p w14:paraId="0BE1A95B" w14:textId="77777777" w:rsidR="001D5F9B" w:rsidRDefault="001D5F9B" w:rsidP="001D5F9B">
      <w:pPr>
        <w:spacing w:before="100" w:beforeAutospacing="1" w:after="100" w:afterAutospacing="1" w:line="240" w:lineRule="auto"/>
        <w:ind w:firstLine="0"/>
        <w:rPr>
          <w:rFonts w:ascii="LMRoman10" w:eastAsia="Times New Roman" w:hAnsi="LMRoman10" w:cs="Times New Roman"/>
          <w:sz w:val="20"/>
          <w:szCs w:val="20"/>
        </w:rPr>
      </w:pPr>
      <w:r w:rsidRPr="001D5F9B">
        <w:rPr>
          <w:rFonts w:ascii="LMRoman10" w:eastAsia="Times New Roman" w:hAnsi="LMRoman10" w:cs="Times New Roman"/>
          <w:sz w:val="20"/>
          <w:szCs w:val="20"/>
        </w:rPr>
        <w:t xml:space="preserve">Figure 1: </w:t>
      </w:r>
      <w:proofErr w:type="spellStart"/>
      <w:r w:rsidRPr="001D5F9B">
        <w:rPr>
          <w:rFonts w:ascii="LMRoman10" w:eastAsia="Times New Roman" w:hAnsi="LMRoman10" w:cs="Times New Roman"/>
          <w:sz w:val="20"/>
          <w:szCs w:val="20"/>
        </w:rPr>
        <w:t>Flooplan</w:t>
      </w:r>
      <w:proofErr w:type="spellEnd"/>
      <w:r w:rsidRPr="001D5F9B">
        <w:rPr>
          <w:rFonts w:ascii="LMRoman10" w:eastAsia="Times New Roman" w:hAnsi="LMRoman10" w:cs="Times New Roman"/>
          <w:sz w:val="20"/>
          <w:szCs w:val="20"/>
        </w:rPr>
        <w:t xml:space="preserve"> location. Access points are squares. Grey dots are offline data locations and black dots are online data locations. </w:t>
      </w:r>
    </w:p>
    <w:p w14:paraId="05FE72E1" w14:textId="77777777" w:rsidR="001D5F9B" w:rsidRDefault="001D5F9B" w:rsidP="001D5F9B">
      <w:pPr>
        <w:spacing w:before="100" w:beforeAutospacing="1" w:after="100" w:afterAutospacing="1" w:line="240" w:lineRule="auto"/>
        <w:ind w:firstLine="0"/>
        <w:rPr>
          <w:rFonts w:ascii="LMRoman10" w:eastAsia="Times New Roman" w:hAnsi="LMRoman10" w:cs="Times New Roman"/>
          <w:sz w:val="20"/>
          <w:szCs w:val="20"/>
        </w:rPr>
      </w:pPr>
    </w:p>
    <w:p w14:paraId="138C6DC8" w14:textId="77777777" w:rsidR="001D5F9B" w:rsidRPr="001D5F9B" w:rsidRDefault="001D5F9B" w:rsidP="001D5F9B">
      <w:pPr>
        <w:pStyle w:val="NormalWeb"/>
        <w:rPr>
          <w:rFonts w:asciiTheme="minorHAnsi" w:hAnsiTheme="minorHAnsi" w:cstheme="minorHAnsi"/>
        </w:rPr>
      </w:pPr>
      <w:r w:rsidRPr="001D5F9B">
        <w:rPr>
          <w:rFonts w:asciiTheme="minorHAnsi" w:hAnsiTheme="minorHAnsi" w:cstheme="minorHAnsi"/>
        </w:rPr>
        <w:t xml:space="preserve">According to documents provided by the client, the data contains the following variables: </w:t>
      </w:r>
    </w:p>
    <w:p w14:paraId="0D5C53AC" w14:textId="77777777" w:rsidR="001D5F9B" w:rsidRDefault="001D5F9B" w:rsidP="001D5F9B">
      <w:pPr>
        <w:pStyle w:val="NormalWeb"/>
        <w:rPr>
          <w:rFonts w:asciiTheme="minorHAnsi" w:hAnsiTheme="minorHAnsi" w:cstheme="minorHAnsi"/>
        </w:rPr>
      </w:pPr>
      <w:r w:rsidRPr="001D5F9B">
        <w:rPr>
          <w:rFonts w:asciiTheme="minorHAnsi" w:hAnsiTheme="minorHAnsi" w:cstheme="minorHAnsi"/>
        </w:rPr>
        <w:t xml:space="preserve">• time: time in </w:t>
      </w:r>
      <w:proofErr w:type="spellStart"/>
      <w:r w:rsidRPr="001D5F9B">
        <w:rPr>
          <w:rFonts w:asciiTheme="minorHAnsi" w:hAnsiTheme="minorHAnsi" w:cstheme="minorHAnsi"/>
        </w:rPr>
        <w:t>miliseconds</w:t>
      </w:r>
      <w:proofErr w:type="spellEnd"/>
      <w:r w:rsidRPr="001D5F9B">
        <w:rPr>
          <w:rFonts w:asciiTheme="minorHAnsi" w:hAnsiTheme="minorHAnsi" w:cstheme="minorHAnsi"/>
        </w:rPr>
        <w:t xml:space="preserve"> since midnight 01/01/1970 UTC</w:t>
      </w:r>
      <w:r w:rsidRPr="001D5F9B">
        <w:rPr>
          <w:rFonts w:asciiTheme="minorHAnsi" w:hAnsiTheme="minorHAnsi" w:cstheme="minorHAnsi"/>
        </w:rPr>
        <w:br/>
        <w:t xml:space="preserve">• </w:t>
      </w:r>
      <w:proofErr w:type="spellStart"/>
      <w:r w:rsidRPr="001D5F9B">
        <w:rPr>
          <w:rFonts w:asciiTheme="minorHAnsi" w:hAnsiTheme="minorHAnsi" w:cstheme="minorHAnsi"/>
        </w:rPr>
        <w:t>scanMac</w:t>
      </w:r>
      <w:proofErr w:type="spellEnd"/>
      <w:r w:rsidRPr="001D5F9B">
        <w:rPr>
          <w:rFonts w:asciiTheme="minorHAnsi" w:hAnsiTheme="minorHAnsi" w:cstheme="minorHAnsi"/>
        </w:rPr>
        <w:t xml:space="preserve">: IP address of the scanning device, in </w:t>
      </w:r>
      <w:proofErr w:type="spellStart"/>
      <w:r w:rsidRPr="001D5F9B">
        <w:rPr>
          <w:rFonts w:asciiTheme="minorHAnsi" w:hAnsiTheme="minorHAnsi" w:cstheme="minorHAnsi"/>
        </w:rPr>
        <w:t>mm:mm:mm:ss:ss:ss</w:t>
      </w:r>
      <w:proofErr w:type="spellEnd"/>
      <w:r w:rsidRPr="001D5F9B">
        <w:rPr>
          <w:rFonts w:asciiTheme="minorHAnsi" w:hAnsiTheme="minorHAnsi" w:cstheme="minorHAnsi"/>
        </w:rPr>
        <w:t>. • pos: the 3-D coordination of the scanning device (</w:t>
      </w:r>
      <w:proofErr w:type="spellStart"/>
      <w:r w:rsidRPr="001D5F9B">
        <w:rPr>
          <w:rFonts w:asciiTheme="minorHAnsi" w:hAnsiTheme="minorHAnsi" w:cstheme="minorHAnsi"/>
        </w:rPr>
        <w:t>x,y,z</w:t>
      </w:r>
      <w:proofErr w:type="spellEnd"/>
      <w:r w:rsidRPr="001D5F9B">
        <w:rPr>
          <w:rFonts w:asciiTheme="minorHAnsi" w:hAnsiTheme="minorHAnsi" w:cstheme="minorHAnsi"/>
        </w:rPr>
        <w:t>)</w:t>
      </w:r>
      <w:r w:rsidRPr="001D5F9B">
        <w:rPr>
          <w:rFonts w:asciiTheme="minorHAnsi" w:hAnsiTheme="minorHAnsi" w:cstheme="minorHAnsi"/>
        </w:rPr>
        <w:br/>
        <w:t>• orientation: the scanning device’s orientation.</w:t>
      </w:r>
      <w:r w:rsidRPr="001D5F9B">
        <w:rPr>
          <w:rFonts w:asciiTheme="minorHAnsi" w:hAnsiTheme="minorHAnsi" w:cstheme="minorHAnsi"/>
        </w:rPr>
        <w:br/>
        <w:t>• mac: the IP address of the access points.</w:t>
      </w:r>
      <w:r w:rsidRPr="001D5F9B">
        <w:rPr>
          <w:rFonts w:asciiTheme="minorHAnsi" w:hAnsiTheme="minorHAnsi" w:cstheme="minorHAnsi"/>
        </w:rPr>
        <w:br/>
        <w:t>• signal: signal strength in dBm.</w:t>
      </w:r>
      <w:r w:rsidRPr="001D5F9B">
        <w:rPr>
          <w:rFonts w:asciiTheme="minorHAnsi" w:hAnsiTheme="minorHAnsi" w:cstheme="minorHAnsi"/>
        </w:rPr>
        <w:br/>
      </w:r>
      <w:r w:rsidRPr="001D5F9B">
        <w:rPr>
          <w:rFonts w:asciiTheme="minorHAnsi" w:hAnsiTheme="minorHAnsi" w:cstheme="minorHAnsi"/>
        </w:rPr>
        <w:lastRenderedPageBreak/>
        <w:t>• channel: the channel frequency.</w:t>
      </w:r>
      <w:r w:rsidRPr="001D5F9B">
        <w:rPr>
          <w:rFonts w:asciiTheme="minorHAnsi" w:hAnsiTheme="minorHAnsi" w:cstheme="minorHAnsi"/>
        </w:rPr>
        <w:br/>
        <w:t xml:space="preserve">• type: type of device (access point = 3, device in </w:t>
      </w:r>
      <w:proofErr w:type="spellStart"/>
      <w:r w:rsidRPr="001D5F9B">
        <w:rPr>
          <w:rFonts w:asciiTheme="minorHAnsi" w:hAnsiTheme="minorHAnsi" w:cstheme="minorHAnsi"/>
        </w:rPr>
        <w:t>adhoc</w:t>
      </w:r>
      <w:proofErr w:type="spellEnd"/>
      <w:r w:rsidRPr="001D5F9B">
        <w:rPr>
          <w:rFonts w:asciiTheme="minorHAnsi" w:hAnsiTheme="minorHAnsi" w:cstheme="minorHAnsi"/>
        </w:rPr>
        <w:t xml:space="preserve"> mode =1) </w:t>
      </w:r>
    </w:p>
    <w:p w14:paraId="79BF655E" w14:textId="77777777" w:rsidR="001D5F9B" w:rsidRPr="001D5F9B" w:rsidRDefault="001D5F9B" w:rsidP="001D5F9B">
      <w:pPr>
        <w:pStyle w:val="NormalWeb"/>
        <w:rPr>
          <w:rFonts w:asciiTheme="minorHAnsi" w:hAnsiTheme="minorHAnsi" w:cstheme="minorHAnsi"/>
        </w:rPr>
      </w:pPr>
      <w:r w:rsidRPr="001D5F9B">
        <w:rPr>
          <w:rFonts w:asciiTheme="minorHAnsi" w:hAnsiTheme="minorHAnsi" w:cstheme="minorHAnsi"/>
        </w:rPr>
        <w:t xml:space="preserve">The raw data are stored in a .txt file. The first 3 lines of the data are characterized by the hash (#) symbol, followed by a row that contains all the variables in one line, separated by a semi-colon. A sample of the initial format of the data can be seen below. We start by eliminating the rows that start with the hash symbols from the data set using a </w:t>
      </w:r>
      <w:proofErr w:type="spellStart"/>
      <w:r w:rsidRPr="001D5F9B">
        <w:rPr>
          <w:rFonts w:asciiTheme="minorHAnsi" w:hAnsiTheme="minorHAnsi" w:cstheme="minorHAnsi"/>
        </w:rPr>
        <w:t>strsplit</w:t>
      </w:r>
      <w:proofErr w:type="spellEnd"/>
      <w:r w:rsidRPr="001D5F9B">
        <w:rPr>
          <w:rFonts w:asciiTheme="minorHAnsi" w:hAnsiTheme="minorHAnsi" w:cstheme="minorHAnsi"/>
        </w:rPr>
        <w:t xml:space="preserve"> function. The resulting data set contains a total of 146080 rows, and therefore 5312 rows were eliminated. This value, if divided by 3 (first 3 rows contain a hash) is 1770, which is close consistent with the expected number of locations (166) and angles (8). This means that each stack location/orientation combination that contains 110 samples (from herein </w:t>
      </w:r>
      <w:proofErr w:type="spellStart"/>
      <w:r w:rsidRPr="001D5F9B">
        <w:rPr>
          <w:rFonts w:asciiTheme="minorHAnsi" w:hAnsiTheme="minorHAnsi" w:cstheme="minorHAnsi"/>
        </w:rPr>
        <w:t>Location_orientation</w:t>
      </w:r>
      <w:proofErr w:type="spellEnd"/>
      <w:r w:rsidRPr="001D5F9B">
        <w:rPr>
          <w:rFonts w:asciiTheme="minorHAnsi" w:hAnsiTheme="minorHAnsi" w:cstheme="minorHAnsi"/>
        </w:rPr>
        <w:t xml:space="preserve"> stack) was separated by 3 hash symbols. </w:t>
      </w:r>
    </w:p>
    <w:p w14:paraId="36119D28" w14:textId="77777777" w:rsidR="001D5F9B" w:rsidRPr="001D5F9B" w:rsidRDefault="001D5F9B" w:rsidP="001D5F9B">
      <w:pPr>
        <w:pStyle w:val="NormalWeb"/>
        <w:rPr>
          <w:rFonts w:asciiTheme="minorHAnsi" w:hAnsiTheme="minorHAnsi" w:cstheme="minorHAnsi"/>
        </w:rPr>
      </w:pPr>
      <w:r w:rsidRPr="001D5F9B">
        <w:rPr>
          <w:rFonts w:asciiTheme="minorHAnsi" w:hAnsiTheme="minorHAnsi" w:cstheme="minorHAnsi"/>
        </w:rPr>
        <w:t xml:space="preserve">Some variable names do not correspond to the ones given by the client, for example, orientation is degree in the data set, and the variables type, channel, signal do not have an explicit name. We also note that for pos the </w:t>
      </w:r>
      <w:proofErr w:type="spellStart"/>
      <w:proofErr w:type="gramStart"/>
      <w:r w:rsidRPr="001D5F9B">
        <w:rPr>
          <w:rFonts w:asciiTheme="minorHAnsi" w:hAnsiTheme="minorHAnsi" w:cstheme="minorHAnsi"/>
        </w:rPr>
        <w:t>x,y</w:t>
      </w:r>
      <w:proofErr w:type="gramEnd"/>
      <w:r w:rsidRPr="001D5F9B">
        <w:rPr>
          <w:rFonts w:asciiTheme="minorHAnsi" w:hAnsiTheme="minorHAnsi" w:cstheme="minorHAnsi"/>
        </w:rPr>
        <w:t>,z</w:t>
      </w:r>
      <w:proofErr w:type="spellEnd"/>
      <w:r w:rsidRPr="001D5F9B">
        <w:rPr>
          <w:rFonts w:asciiTheme="minorHAnsi" w:hAnsiTheme="minorHAnsi" w:cstheme="minorHAnsi"/>
        </w:rPr>
        <w:t xml:space="preserve"> variables are grouped together, and the mac variable includes signal, channel and type separated by comas. We can then distinguish between single variables (defined by a name and have one value), and secondly composite variables (defined by containing multiple values for one parameter). </w:t>
      </w:r>
    </w:p>
    <w:p w14:paraId="051AF424" w14:textId="0397D836" w:rsidR="001D5F9B" w:rsidRPr="001D5F9B" w:rsidRDefault="001D5F9B" w:rsidP="001D5F9B">
      <w:pPr>
        <w:pStyle w:val="NormalWeb"/>
        <w:rPr>
          <w:rFonts w:asciiTheme="minorHAnsi" w:hAnsiTheme="minorHAnsi" w:cstheme="minorHAnsi"/>
        </w:rPr>
      </w:pPr>
      <w:r w:rsidRPr="001D5F9B">
        <w:rPr>
          <w:rFonts w:asciiTheme="minorHAnsi" w:hAnsiTheme="minorHAnsi" w:cstheme="minorHAnsi"/>
        </w:rPr>
        <w:t xml:space="preserve">We use these patterns to create a matrix with the variables. For this, we created a function that first, separated all the data separated by a semi-colon, a comma, or an equal symbol. Then, we selected the rows corresponding to mac, signal, type and created a matrix that has the information for the specific access point. Lastly, we bind all the information together in a large data frame that contains one row per location/orientation and access point. </w:t>
      </w:r>
    </w:p>
    <w:p w14:paraId="63B3D6F1" w14:textId="77777777" w:rsidR="001D5F9B" w:rsidRPr="001D5F9B" w:rsidRDefault="001D5F9B" w:rsidP="001D5F9B">
      <w:pPr>
        <w:pStyle w:val="NormalWeb"/>
        <w:rPr>
          <w:rFonts w:asciiTheme="minorHAnsi" w:hAnsiTheme="minorHAnsi" w:cstheme="minorHAnsi"/>
        </w:rPr>
      </w:pPr>
      <w:r w:rsidRPr="001D5F9B">
        <w:rPr>
          <w:rFonts w:asciiTheme="minorHAnsi" w:hAnsiTheme="minorHAnsi" w:cstheme="minorHAnsi"/>
        </w:rPr>
        <w:t xml:space="preserve">Before further exploration and analysis of the data, we conducted converted the variables into the correct types (as defined by the documents provided by the client). </w:t>
      </w:r>
    </w:p>
    <w:p w14:paraId="0549B997" w14:textId="77777777" w:rsidR="001D5F9B" w:rsidRPr="001D5F9B" w:rsidRDefault="001D5F9B" w:rsidP="001D5F9B">
      <w:pPr>
        <w:pStyle w:val="NormalWeb"/>
        <w:rPr>
          <w:rFonts w:asciiTheme="minorHAnsi" w:hAnsiTheme="minorHAnsi" w:cstheme="minorHAnsi"/>
        </w:rPr>
      </w:pPr>
      <w:r w:rsidRPr="001D5F9B">
        <w:rPr>
          <w:rFonts w:asciiTheme="minorHAnsi" w:hAnsiTheme="minorHAnsi" w:cstheme="minorHAnsi"/>
        </w:rPr>
        <w:t xml:space="preserve">The summary is as follows: </w:t>
      </w:r>
    </w:p>
    <w:p w14:paraId="786187C1" w14:textId="77777777" w:rsidR="001D5F9B" w:rsidRPr="001D5F9B" w:rsidRDefault="001D5F9B" w:rsidP="001D5F9B">
      <w:pPr>
        <w:pStyle w:val="NormalWeb"/>
        <w:numPr>
          <w:ilvl w:val="0"/>
          <w:numId w:val="8"/>
        </w:numPr>
        <w:rPr>
          <w:rFonts w:asciiTheme="minorHAnsi" w:hAnsiTheme="minorHAnsi" w:cstheme="minorHAnsi"/>
        </w:rPr>
      </w:pPr>
      <w:r w:rsidRPr="001D5F9B">
        <w:rPr>
          <w:rFonts w:asciiTheme="minorHAnsi" w:hAnsiTheme="minorHAnsi" w:cstheme="minorHAnsi"/>
        </w:rPr>
        <w:t xml:space="preserve">1)  The variables position, orientation, </w:t>
      </w:r>
      <w:proofErr w:type="gramStart"/>
      <w:r w:rsidRPr="001D5F9B">
        <w:rPr>
          <w:rFonts w:asciiTheme="minorHAnsi" w:hAnsiTheme="minorHAnsi" w:cstheme="minorHAnsi"/>
        </w:rPr>
        <w:t>signal</w:t>
      </w:r>
      <w:proofErr w:type="gramEnd"/>
      <w:r w:rsidRPr="001D5F9B">
        <w:rPr>
          <w:rFonts w:asciiTheme="minorHAnsi" w:hAnsiTheme="minorHAnsi" w:cstheme="minorHAnsi"/>
        </w:rPr>
        <w:t xml:space="preserve"> and channel were converted to numerical values. </w:t>
      </w:r>
    </w:p>
    <w:p w14:paraId="50A1F644" w14:textId="77777777" w:rsidR="001D5F9B" w:rsidRPr="001D5F9B" w:rsidRDefault="001D5F9B" w:rsidP="001D5F9B">
      <w:pPr>
        <w:pStyle w:val="NormalWeb"/>
        <w:numPr>
          <w:ilvl w:val="0"/>
          <w:numId w:val="8"/>
        </w:numPr>
        <w:rPr>
          <w:rFonts w:asciiTheme="minorHAnsi" w:hAnsiTheme="minorHAnsi" w:cstheme="minorHAnsi"/>
        </w:rPr>
      </w:pPr>
      <w:r w:rsidRPr="001D5F9B">
        <w:rPr>
          <w:rFonts w:asciiTheme="minorHAnsi" w:hAnsiTheme="minorHAnsi" w:cstheme="minorHAnsi"/>
        </w:rPr>
        <w:t xml:space="preserve">2)  The variable time was converted into a time value using as origin midnight on January 1st, 1970. The original variable was kept in the data set as </w:t>
      </w:r>
      <w:proofErr w:type="spellStart"/>
      <w:r w:rsidRPr="001D5F9B">
        <w:rPr>
          <w:rFonts w:asciiTheme="minorHAnsi" w:hAnsiTheme="minorHAnsi" w:cstheme="minorHAnsi"/>
        </w:rPr>
        <w:t>rawTime</w:t>
      </w:r>
      <w:proofErr w:type="spellEnd"/>
      <w:r w:rsidRPr="001D5F9B">
        <w:rPr>
          <w:rFonts w:asciiTheme="minorHAnsi" w:hAnsiTheme="minorHAnsi" w:cstheme="minorHAnsi"/>
        </w:rPr>
        <w:t xml:space="preserve"> in case it becomes necessary for future analysis. </w:t>
      </w:r>
    </w:p>
    <w:p w14:paraId="707171FB" w14:textId="77777777" w:rsidR="001D5F9B" w:rsidRPr="001D5F9B" w:rsidRDefault="001D5F9B" w:rsidP="001D5F9B">
      <w:pPr>
        <w:pStyle w:val="NormalWeb"/>
        <w:numPr>
          <w:ilvl w:val="0"/>
          <w:numId w:val="8"/>
        </w:numPr>
        <w:rPr>
          <w:rFonts w:asciiTheme="minorHAnsi" w:hAnsiTheme="minorHAnsi" w:cstheme="minorHAnsi"/>
        </w:rPr>
      </w:pPr>
      <w:r w:rsidRPr="001D5F9B">
        <w:rPr>
          <w:rFonts w:asciiTheme="minorHAnsi" w:hAnsiTheme="minorHAnsi" w:cstheme="minorHAnsi"/>
        </w:rPr>
        <w:t xml:space="preserve">3)  The variable type has binary values of 1 and 3. The documentation explains that type = 3 corresponds to ad-hoc devices, that are not needed for the development and testing of the IPS and therefore, after </w:t>
      </w:r>
    </w:p>
    <w:p w14:paraId="4B2E9DDF" w14:textId="77777777" w:rsidR="001D5F9B" w:rsidRPr="001D5F9B" w:rsidRDefault="001D5F9B" w:rsidP="001D5F9B">
      <w:pPr>
        <w:pStyle w:val="NormalWeb"/>
        <w:ind w:left="720"/>
        <w:rPr>
          <w:rFonts w:asciiTheme="minorHAnsi" w:hAnsiTheme="minorHAnsi" w:cstheme="minorHAnsi"/>
        </w:rPr>
      </w:pPr>
      <w:r w:rsidRPr="001D5F9B">
        <w:rPr>
          <w:rFonts w:asciiTheme="minorHAnsi" w:hAnsiTheme="minorHAnsi" w:cstheme="minorHAnsi"/>
        </w:rPr>
        <w:t xml:space="preserve">removing the rows with a value of type equal to 3, we remove the variable from the data set. </w:t>
      </w:r>
    </w:p>
    <w:p w14:paraId="566B5F3C" w14:textId="77777777" w:rsidR="001D5F9B" w:rsidRPr="001D5F9B" w:rsidRDefault="001D5F9B" w:rsidP="001D5F9B">
      <w:pPr>
        <w:pStyle w:val="NormalWeb"/>
        <w:numPr>
          <w:ilvl w:val="0"/>
          <w:numId w:val="8"/>
        </w:numPr>
        <w:rPr>
          <w:rFonts w:asciiTheme="minorHAnsi" w:hAnsiTheme="minorHAnsi" w:cstheme="minorHAnsi"/>
        </w:rPr>
      </w:pPr>
      <w:r w:rsidRPr="001D5F9B">
        <w:rPr>
          <w:rFonts w:asciiTheme="minorHAnsi" w:hAnsiTheme="minorHAnsi" w:cstheme="minorHAnsi"/>
        </w:rPr>
        <w:lastRenderedPageBreak/>
        <w:t xml:space="preserve">4)  For the exploration, we remove the </w:t>
      </w:r>
      <w:proofErr w:type="spellStart"/>
      <w:r w:rsidRPr="001D5F9B">
        <w:rPr>
          <w:rFonts w:asciiTheme="minorHAnsi" w:hAnsiTheme="minorHAnsi" w:cstheme="minorHAnsi"/>
        </w:rPr>
        <w:t>scanMac</w:t>
      </w:r>
      <w:proofErr w:type="spellEnd"/>
      <w:r w:rsidRPr="001D5F9B">
        <w:rPr>
          <w:rFonts w:asciiTheme="minorHAnsi" w:hAnsiTheme="minorHAnsi" w:cstheme="minorHAnsi"/>
        </w:rPr>
        <w:t xml:space="preserve">, as information given by the client indicates that one </w:t>
      </w:r>
    </w:p>
    <w:p w14:paraId="703157DC" w14:textId="77777777" w:rsidR="001D5F9B" w:rsidRPr="001D5F9B" w:rsidRDefault="001D5F9B" w:rsidP="001D5F9B">
      <w:pPr>
        <w:pStyle w:val="NormalWeb"/>
        <w:ind w:left="720"/>
        <w:rPr>
          <w:rFonts w:asciiTheme="minorHAnsi" w:hAnsiTheme="minorHAnsi" w:cstheme="minorHAnsi"/>
        </w:rPr>
      </w:pPr>
      <w:r w:rsidRPr="001D5F9B">
        <w:rPr>
          <w:rFonts w:asciiTheme="minorHAnsi" w:hAnsiTheme="minorHAnsi" w:cstheme="minorHAnsi"/>
        </w:rPr>
        <w:t xml:space="preserve">devices </w:t>
      </w:r>
      <w:proofErr w:type="gramStart"/>
      <w:r w:rsidRPr="001D5F9B">
        <w:rPr>
          <w:rFonts w:asciiTheme="minorHAnsi" w:hAnsiTheme="minorHAnsi" w:cstheme="minorHAnsi"/>
        </w:rPr>
        <w:t>was</w:t>
      </w:r>
      <w:proofErr w:type="gramEnd"/>
      <w:r w:rsidRPr="001D5F9B">
        <w:rPr>
          <w:rFonts w:asciiTheme="minorHAnsi" w:hAnsiTheme="minorHAnsi" w:cstheme="minorHAnsi"/>
        </w:rPr>
        <w:t xml:space="preserve"> used. </w:t>
      </w:r>
    </w:p>
    <w:p w14:paraId="300495AC" w14:textId="77777777" w:rsidR="001D5F9B" w:rsidRPr="001D5F9B" w:rsidRDefault="001D5F9B" w:rsidP="001D5F9B">
      <w:pPr>
        <w:pStyle w:val="NormalWeb"/>
        <w:rPr>
          <w:rFonts w:asciiTheme="minorHAnsi" w:hAnsiTheme="minorHAnsi" w:cstheme="minorHAnsi"/>
        </w:rPr>
      </w:pPr>
      <w:r w:rsidRPr="001D5F9B">
        <w:rPr>
          <w:rFonts w:asciiTheme="minorHAnsi" w:hAnsiTheme="minorHAnsi" w:cstheme="minorHAnsi"/>
        </w:rPr>
        <w:t xml:space="preserve">The first rows of the formatted data can be seen in Table 1. </w:t>
      </w:r>
    </w:p>
    <w:p w14:paraId="3AEEBFFA" w14:textId="010A3348" w:rsidR="001D5F9B" w:rsidRPr="001D5F9B" w:rsidRDefault="001D5F9B" w:rsidP="001D5F9B">
      <w:pPr>
        <w:pStyle w:val="NormalWeb"/>
        <w:rPr>
          <w:rFonts w:asciiTheme="minorHAnsi" w:hAnsiTheme="minorHAnsi" w:cstheme="minorHAnsi"/>
        </w:rPr>
      </w:pPr>
      <w:r w:rsidRPr="001D5F9B">
        <w:rPr>
          <w:rFonts w:asciiTheme="minorHAnsi" w:hAnsiTheme="minorHAnsi" w:cstheme="minorHAnsi"/>
        </w:rPr>
        <w:t xml:space="preserve">A quick analysis of the numerical data shows that </w:t>
      </w:r>
      <w:proofErr w:type="spellStart"/>
      <w:r w:rsidRPr="001D5F9B">
        <w:rPr>
          <w:rFonts w:asciiTheme="minorHAnsi" w:hAnsiTheme="minorHAnsi" w:cstheme="minorHAnsi"/>
        </w:rPr>
        <w:t>posZ</w:t>
      </w:r>
      <w:proofErr w:type="spellEnd"/>
      <w:r w:rsidRPr="001D5F9B">
        <w:rPr>
          <w:rFonts w:asciiTheme="minorHAnsi" w:hAnsiTheme="minorHAnsi" w:cstheme="minorHAnsi"/>
        </w:rPr>
        <w:t xml:space="preserve"> has only zero values (Table 2). This seemingly anomalous value is </w:t>
      </w:r>
      <w:proofErr w:type="gramStart"/>
      <w:r w:rsidRPr="001D5F9B">
        <w:rPr>
          <w:rFonts w:asciiTheme="minorHAnsi" w:hAnsiTheme="minorHAnsi" w:cstheme="minorHAnsi"/>
        </w:rPr>
        <w:t>due to the fact that</w:t>
      </w:r>
      <w:proofErr w:type="gramEnd"/>
      <w:r w:rsidRPr="001D5F9B">
        <w:rPr>
          <w:rFonts w:asciiTheme="minorHAnsi" w:hAnsiTheme="minorHAnsi" w:cstheme="minorHAnsi"/>
        </w:rPr>
        <w:t xml:space="preserve"> all of the readings were taken on one floor of the building. We, therefore, removed the </w:t>
      </w:r>
      <w:proofErr w:type="spellStart"/>
      <w:r w:rsidRPr="001D5F9B">
        <w:rPr>
          <w:rFonts w:asciiTheme="minorHAnsi" w:hAnsiTheme="minorHAnsi" w:cstheme="minorHAnsi"/>
        </w:rPr>
        <w:t>posZ</w:t>
      </w:r>
      <w:proofErr w:type="spellEnd"/>
      <w:r w:rsidRPr="001D5F9B">
        <w:rPr>
          <w:rFonts w:asciiTheme="minorHAnsi" w:hAnsiTheme="minorHAnsi" w:cstheme="minorHAnsi"/>
        </w:rPr>
        <w:t xml:space="preserve"> variable from the data set. Furthermore, we detect anomalous values for orientation</w:t>
      </w:r>
      <w:r w:rsidR="00734DE4">
        <w:rPr>
          <w:rFonts w:asciiTheme="minorHAnsi" w:hAnsiTheme="minorHAnsi" w:cstheme="minorHAnsi"/>
        </w:rPr>
        <w:t>.</w:t>
      </w:r>
    </w:p>
    <w:p w14:paraId="70499AA1" w14:textId="77777777" w:rsidR="001D5F9B" w:rsidRPr="001D5F9B" w:rsidRDefault="001D5F9B" w:rsidP="00734DE4">
      <w:pPr>
        <w:ind w:firstLine="0"/>
      </w:pPr>
    </w:p>
    <w:p w14:paraId="51277681" w14:textId="6E7805DE" w:rsidR="00B116D5" w:rsidRPr="003D7176" w:rsidRDefault="00B116D5" w:rsidP="00B116D5">
      <w:pPr>
        <w:pStyle w:val="Heading1"/>
        <w:rPr>
          <w:sz w:val="28"/>
          <w:szCs w:val="28"/>
        </w:rPr>
      </w:pPr>
      <w:r w:rsidRPr="003D7176">
        <w:rPr>
          <w:sz w:val="28"/>
          <w:szCs w:val="28"/>
        </w:rPr>
        <w:t>Methods</w:t>
      </w:r>
    </w:p>
    <w:p w14:paraId="03CC647F" w14:textId="274ADA07" w:rsidR="00146D2F" w:rsidRPr="003D7176" w:rsidRDefault="00546D60" w:rsidP="00146D2F">
      <w:pPr>
        <w:ind w:firstLine="0"/>
        <w:rPr>
          <w:b/>
          <w:bCs/>
          <w:sz w:val="24"/>
          <w:szCs w:val="24"/>
        </w:rPr>
      </w:pPr>
      <w:r w:rsidRPr="003D7176">
        <w:rPr>
          <w:b/>
          <w:bCs/>
          <w:sz w:val="24"/>
          <w:szCs w:val="24"/>
        </w:rPr>
        <w:t>K-Nearest Neighbors (KNN) Algorithm</w:t>
      </w:r>
    </w:p>
    <w:p w14:paraId="053CAC82" w14:textId="0B8F560B" w:rsidR="00146D2F" w:rsidRPr="003D7176" w:rsidRDefault="00146D2F" w:rsidP="00546D60">
      <w:pPr>
        <w:autoSpaceDE w:val="0"/>
        <w:autoSpaceDN w:val="0"/>
        <w:adjustRightInd w:val="0"/>
        <w:spacing w:line="240" w:lineRule="auto"/>
        <w:ind w:firstLine="0"/>
        <w:rPr>
          <w:rFonts w:cstheme="minorHAnsi"/>
          <w:sz w:val="24"/>
          <w:szCs w:val="24"/>
        </w:rPr>
      </w:pPr>
      <w:r w:rsidRPr="003D7176">
        <w:rPr>
          <w:rFonts w:cstheme="minorHAnsi"/>
          <w:sz w:val="24"/>
          <w:szCs w:val="24"/>
        </w:rPr>
        <w:t>Your indoor environment is like a canvas with distinct features. Such as Wi-Fi signal strength, and orientation of devices. These features define the nuances of your space, creating a unique fingerprint for each location.</w:t>
      </w:r>
      <w:r w:rsidR="00546D60" w:rsidRPr="003D7176">
        <w:rPr>
          <w:rFonts w:cstheme="minorHAnsi"/>
          <w:sz w:val="24"/>
          <w:szCs w:val="24"/>
        </w:rPr>
        <w:t xml:space="preserve"> </w:t>
      </w:r>
      <w:r w:rsidRPr="003D7176">
        <w:rPr>
          <w:rFonts w:cstheme="minorHAnsi"/>
          <w:sz w:val="24"/>
          <w:szCs w:val="24"/>
        </w:rPr>
        <w:t>Imagine each location as a "friend" in your indoor space. KNN is like asking, "Which locations are most similar to this one?" We consider the proximity of these friends based on the features you've gathered. The algorithm doesn't assume a specific pattern; it adapts to the individual characteristics of your space.</w:t>
      </w:r>
    </w:p>
    <w:p w14:paraId="03B2B113" w14:textId="77777777" w:rsidR="00146D2F" w:rsidRPr="003D7176" w:rsidRDefault="00146D2F" w:rsidP="00146D2F">
      <w:pPr>
        <w:autoSpaceDE w:val="0"/>
        <w:autoSpaceDN w:val="0"/>
        <w:adjustRightInd w:val="0"/>
        <w:spacing w:line="240" w:lineRule="auto"/>
        <w:ind w:firstLine="0"/>
        <w:rPr>
          <w:rFonts w:cstheme="minorHAnsi"/>
          <w:sz w:val="24"/>
          <w:szCs w:val="24"/>
        </w:rPr>
      </w:pPr>
    </w:p>
    <w:p w14:paraId="63C18B4E" w14:textId="2019B93F" w:rsidR="00546D60" w:rsidRPr="003D7176" w:rsidRDefault="00546D60" w:rsidP="00546D60">
      <w:pPr>
        <w:autoSpaceDE w:val="0"/>
        <w:autoSpaceDN w:val="0"/>
        <w:adjustRightInd w:val="0"/>
        <w:spacing w:line="240" w:lineRule="auto"/>
        <w:ind w:firstLine="0"/>
        <w:rPr>
          <w:rFonts w:cstheme="minorHAnsi"/>
          <w:sz w:val="24"/>
          <w:szCs w:val="24"/>
        </w:rPr>
      </w:pPr>
      <w:r w:rsidRPr="003D7176">
        <w:rPr>
          <w:rFonts w:cstheme="minorHAnsi"/>
          <w:sz w:val="24"/>
          <w:szCs w:val="24"/>
        </w:rPr>
        <w:t>During our comprehensive exploration of various machine learning models to utilize for this project, we carefully considered the KNN because it is a powerful and intuitive method for certain applications. We have discovered challenges that would make this a costly approach for this project though. Some key considerations are the computational demands of KNN, this model involves calculating the distances between data points, which can be computationally demanding especially given the high dimensionality of your data set. KNN tends to degrade as the number of features increases. The “k” part of KNN is how many neighbors we wish to consider in making our prediction, increasing the k value improves accuracy but dramatically drives up the computational costs.</w:t>
      </w:r>
    </w:p>
    <w:p w14:paraId="78D14214" w14:textId="77777777" w:rsidR="00546D60" w:rsidRDefault="00546D60" w:rsidP="00546D60">
      <w:pPr>
        <w:autoSpaceDE w:val="0"/>
        <w:autoSpaceDN w:val="0"/>
        <w:adjustRightInd w:val="0"/>
        <w:spacing w:line="240" w:lineRule="auto"/>
        <w:ind w:firstLine="0"/>
        <w:rPr>
          <w:rFonts w:cstheme="minorHAnsi"/>
          <w:sz w:val="24"/>
          <w:szCs w:val="24"/>
        </w:rPr>
      </w:pPr>
    </w:p>
    <w:p w14:paraId="594AA781" w14:textId="572857FB" w:rsidR="00146D2F" w:rsidRPr="00546D60" w:rsidRDefault="003D7176" w:rsidP="00546D60">
      <w:pPr>
        <w:ind w:firstLine="0"/>
        <w:rPr>
          <w:b/>
          <w:bCs/>
        </w:rPr>
      </w:pPr>
      <w:r>
        <w:rPr>
          <w:b/>
          <w:bCs/>
          <w:noProof/>
        </w:rPr>
        <w:lastRenderedPageBreak/>
        <w:drawing>
          <wp:inline distT="0" distB="0" distL="0" distR="0" wp14:anchorId="5C25B6F2" wp14:editId="49336421">
            <wp:extent cx="5943600" cy="4236085"/>
            <wp:effectExtent l="76200" t="76200" r="76200" b="81915"/>
            <wp:docPr id="1239954239" name="Picture 1" descr="A diagram of mathematical calcula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954239" name="Picture 1" descr="A diagram of mathematical calculation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4236085"/>
                    </a:xfrm>
                    <a:prstGeom prst="rect">
                      <a:avLst/>
                    </a:prstGeom>
                    <a:ln w="69850">
                      <a:solidFill>
                        <a:schemeClr val="accent5">
                          <a:lumMod val="75000"/>
                        </a:schemeClr>
                      </a:solidFill>
                    </a:ln>
                  </pic:spPr>
                </pic:pic>
              </a:graphicData>
            </a:graphic>
          </wp:inline>
        </w:drawing>
      </w:r>
    </w:p>
    <w:p w14:paraId="67D9FCF4" w14:textId="393BA538" w:rsidR="003D7176" w:rsidRPr="003D7176" w:rsidRDefault="003D7176" w:rsidP="001D5F9B">
      <w:pPr>
        <w:spacing w:line="240" w:lineRule="auto"/>
        <w:ind w:firstLine="0"/>
        <w:rPr>
          <w:sz w:val="24"/>
          <w:szCs w:val="24"/>
        </w:rPr>
      </w:pPr>
      <w:r w:rsidRPr="003D7176">
        <w:rPr>
          <w:sz w:val="24"/>
          <w:szCs w:val="24"/>
        </w:rPr>
        <w:t>This</w:t>
      </w:r>
      <w:r>
        <w:rPr>
          <w:sz w:val="24"/>
          <w:szCs w:val="24"/>
        </w:rPr>
        <w:t xml:space="preserve"> is the technical representation of the K-NN method.</w:t>
      </w:r>
      <w:r w:rsidR="001D5F9B">
        <w:rPr>
          <w:sz w:val="24"/>
          <w:szCs w:val="24"/>
        </w:rPr>
        <w:t xml:space="preserve"> This method had underlying assumptions of stationarity, which is to say that the neighboring points are not moving. It also assumes equal importance of features; this algorithm isn’t equipped to deal with </w:t>
      </w:r>
      <w:proofErr w:type="gramStart"/>
      <w:r w:rsidR="001D5F9B">
        <w:rPr>
          <w:sz w:val="24"/>
          <w:szCs w:val="24"/>
        </w:rPr>
        <w:t>particular weights</w:t>
      </w:r>
      <w:proofErr w:type="gramEnd"/>
      <w:r w:rsidR="001D5F9B">
        <w:rPr>
          <w:sz w:val="24"/>
          <w:szCs w:val="24"/>
        </w:rPr>
        <w:t xml:space="preserve"> without additional preparation of the features. </w:t>
      </w:r>
    </w:p>
    <w:p w14:paraId="50072CA0" w14:textId="77777777" w:rsidR="003D7176" w:rsidRDefault="003D7176" w:rsidP="00B116D5">
      <w:pPr>
        <w:rPr>
          <w:b/>
          <w:bCs/>
        </w:rPr>
      </w:pPr>
    </w:p>
    <w:p w14:paraId="41321F8E" w14:textId="3A830943" w:rsidR="003D7176" w:rsidRPr="003D7176" w:rsidRDefault="003D7176" w:rsidP="003D7176">
      <w:pPr>
        <w:ind w:firstLine="0"/>
        <w:rPr>
          <w:sz w:val="28"/>
          <w:szCs w:val="28"/>
        </w:rPr>
      </w:pPr>
      <w:proofErr w:type="spellStart"/>
      <w:r w:rsidRPr="003D7176">
        <w:rPr>
          <w:b/>
          <w:bCs/>
          <w:sz w:val="28"/>
          <w:szCs w:val="28"/>
        </w:rPr>
        <w:t>XGBoost</w:t>
      </w:r>
      <w:proofErr w:type="spellEnd"/>
    </w:p>
    <w:p w14:paraId="1F880E54" w14:textId="73B32370" w:rsidR="00B116D5" w:rsidRPr="00734DE4" w:rsidRDefault="00B116D5" w:rsidP="003D7176">
      <w:pPr>
        <w:ind w:firstLine="0"/>
        <w:rPr>
          <w:color w:val="FF0000"/>
        </w:rPr>
      </w:pPr>
      <w:r w:rsidRPr="00734DE4">
        <w:rPr>
          <w:color w:val="FF0000"/>
        </w:rPr>
        <w:t>State the assumptions</w:t>
      </w:r>
      <w:r w:rsidR="00734DE4">
        <w:rPr>
          <w:color w:val="FF0000"/>
        </w:rPr>
        <w:t xml:space="preserve">, explain </w:t>
      </w:r>
      <w:proofErr w:type="gramStart"/>
      <w:r w:rsidR="00734DE4">
        <w:rPr>
          <w:color w:val="FF0000"/>
        </w:rPr>
        <w:t>method</w:t>
      </w:r>
      <w:proofErr w:type="gramEnd"/>
    </w:p>
    <w:p w14:paraId="4DD440B4" w14:textId="77777777" w:rsidR="003D7176" w:rsidRDefault="003D7176" w:rsidP="00B116D5">
      <w:pPr>
        <w:pStyle w:val="Heading1"/>
      </w:pPr>
    </w:p>
    <w:p w14:paraId="7250205E" w14:textId="43026472" w:rsidR="00B116D5" w:rsidRPr="003D7176" w:rsidRDefault="00B116D5" w:rsidP="00B116D5">
      <w:pPr>
        <w:pStyle w:val="Heading1"/>
        <w:rPr>
          <w:sz w:val="28"/>
          <w:szCs w:val="28"/>
        </w:rPr>
      </w:pPr>
      <w:r w:rsidRPr="003D7176">
        <w:rPr>
          <w:sz w:val="28"/>
          <w:szCs w:val="28"/>
        </w:rPr>
        <w:t>Results</w:t>
      </w:r>
    </w:p>
    <w:p w14:paraId="7DFDF9BA" w14:textId="1D84D386" w:rsidR="00B116D5" w:rsidRPr="00734DE4" w:rsidRDefault="00B116D5" w:rsidP="003D7176">
      <w:pPr>
        <w:ind w:firstLine="0"/>
        <w:rPr>
          <w:color w:val="FF0000"/>
          <w:sz w:val="24"/>
          <w:szCs w:val="24"/>
        </w:rPr>
      </w:pPr>
      <w:r w:rsidRPr="00734DE4">
        <w:rPr>
          <w:color w:val="FF0000"/>
          <w:sz w:val="24"/>
          <w:szCs w:val="24"/>
        </w:rPr>
        <w:t xml:space="preserve">State the </w:t>
      </w:r>
      <w:proofErr w:type="gramStart"/>
      <w:r w:rsidRPr="00734DE4">
        <w:rPr>
          <w:color w:val="FF0000"/>
          <w:sz w:val="24"/>
          <w:szCs w:val="24"/>
        </w:rPr>
        <w:t>hypotheses</w:t>
      </w:r>
      <w:proofErr w:type="gramEnd"/>
    </w:p>
    <w:p w14:paraId="7F3D51DF" w14:textId="719DC078" w:rsidR="00B116D5" w:rsidRPr="00734DE4" w:rsidRDefault="00B116D5" w:rsidP="003D7176">
      <w:pPr>
        <w:ind w:firstLine="0"/>
        <w:rPr>
          <w:color w:val="FF0000"/>
          <w:sz w:val="24"/>
          <w:szCs w:val="24"/>
        </w:rPr>
      </w:pPr>
      <w:r w:rsidRPr="00734DE4">
        <w:rPr>
          <w:color w:val="FF0000"/>
          <w:sz w:val="24"/>
          <w:szCs w:val="24"/>
        </w:rPr>
        <w:t xml:space="preserve">Show the evidence in favor or against the </w:t>
      </w:r>
      <w:proofErr w:type="gramStart"/>
      <w:r w:rsidRPr="00734DE4">
        <w:rPr>
          <w:color w:val="FF0000"/>
          <w:sz w:val="24"/>
          <w:szCs w:val="24"/>
        </w:rPr>
        <w:t>hypotheses</w:t>
      </w:r>
      <w:proofErr w:type="gramEnd"/>
    </w:p>
    <w:p w14:paraId="7B5B667E" w14:textId="1BDB6F2D" w:rsidR="00B116D5" w:rsidRPr="00734DE4" w:rsidRDefault="00B116D5" w:rsidP="003D7176">
      <w:pPr>
        <w:ind w:firstLine="0"/>
        <w:rPr>
          <w:color w:val="FF0000"/>
          <w:sz w:val="24"/>
          <w:szCs w:val="24"/>
        </w:rPr>
      </w:pPr>
      <w:r w:rsidRPr="00734DE4">
        <w:rPr>
          <w:color w:val="FF0000"/>
          <w:sz w:val="24"/>
          <w:szCs w:val="24"/>
        </w:rPr>
        <w:t xml:space="preserve">Present testing results and interpret such </w:t>
      </w:r>
      <w:proofErr w:type="gramStart"/>
      <w:r w:rsidRPr="00734DE4">
        <w:rPr>
          <w:color w:val="FF0000"/>
          <w:sz w:val="24"/>
          <w:szCs w:val="24"/>
        </w:rPr>
        <w:t>results</w:t>
      </w:r>
      <w:proofErr w:type="gramEnd"/>
    </w:p>
    <w:p w14:paraId="744947A0" w14:textId="77777777" w:rsidR="003D7176" w:rsidRDefault="003D7176" w:rsidP="00B116D5">
      <w:pPr>
        <w:pStyle w:val="Heading1"/>
        <w:rPr>
          <w:sz w:val="28"/>
          <w:szCs w:val="28"/>
        </w:rPr>
      </w:pPr>
    </w:p>
    <w:p w14:paraId="3F099F29" w14:textId="62C32AAE" w:rsidR="00B116D5" w:rsidRPr="003D7176" w:rsidRDefault="00B116D5" w:rsidP="00B116D5">
      <w:pPr>
        <w:pStyle w:val="Heading1"/>
        <w:rPr>
          <w:sz w:val="28"/>
          <w:szCs w:val="28"/>
        </w:rPr>
      </w:pPr>
      <w:r w:rsidRPr="003D7176">
        <w:rPr>
          <w:sz w:val="28"/>
          <w:szCs w:val="28"/>
        </w:rPr>
        <w:t>Conclusions and recommendations</w:t>
      </w:r>
    </w:p>
    <w:p w14:paraId="4E43DF57" w14:textId="3AC9929B" w:rsidR="00B116D5" w:rsidRPr="00734DE4" w:rsidRDefault="00B116D5" w:rsidP="003D7176">
      <w:pPr>
        <w:ind w:firstLine="0"/>
        <w:rPr>
          <w:color w:val="FF0000"/>
          <w:sz w:val="24"/>
          <w:szCs w:val="24"/>
        </w:rPr>
      </w:pPr>
      <w:r w:rsidRPr="00734DE4">
        <w:rPr>
          <w:color w:val="FF0000"/>
          <w:sz w:val="24"/>
          <w:szCs w:val="24"/>
        </w:rPr>
        <w:t xml:space="preserve">Discuss the broad implications of the </w:t>
      </w:r>
      <w:proofErr w:type="gramStart"/>
      <w:r w:rsidRPr="00734DE4">
        <w:rPr>
          <w:color w:val="FF0000"/>
          <w:sz w:val="24"/>
          <w:szCs w:val="24"/>
        </w:rPr>
        <w:t>project</w:t>
      </w:r>
      <w:proofErr w:type="gramEnd"/>
    </w:p>
    <w:p w14:paraId="35ACD216" w14:textId="1E2C03C9" w:rsidR="00B116D5" w:rsidRPr="00734DE4" w:rsidRDefault="00B116D5" w:rsidP="003D7176">
      <w:pPr>
        <w:ind w:firstLine="0"/>
        <w:rPr>
          <w:color w:val="FF0000"/>
          <w:sz w:val="24"/>
          <w:szCs w:val="24"/>
        </w:rPr>
      </w:pPr>
      <w:r w:rsidRPr="00734DE4">
        <w:rPr>
          <w:color w:val="FF0000"/>
          <w:sz w:val="24"/>
          <w:szCs w:val="24"/>
        </w:rPr>
        <w:t xml:space="preserve">Use </w:t>
      </w:r>
      <w:proofErr w:type="spellStart"/>
      <w:r w:rsidRPr="00734DE4">
        <w:rPr>
          <w:color w:val="FF0000"/>
          <w:sz w:val="24"/>
          <w:szCs w:val="24"/>
        </w:rPr>
        <w:t>rmodel</w:t>
      </w:r>
      <w:proofErr w:type="spellEnd"/>
      <w:r w:rsidRPr="00734DE4">
        <w:rPr>
          <w:color w:val="FF0000"/>
          <w:sz w:val="24"/>
          <w:szCs w:val="24"/>
        </w:rPr>
        <w:t xml:space="preserve"> result to answer the client’s questions and goals of the </w:t>
      </w:r>
      <w:proofErr w:type="gramStart"/>
      <w:r w:rsidRPr="00734DE4">
        <w:rPr>
          <w:color w:val="FF0000"/>
          <w:sz w:val="24"/>
          <w:szCs w:val="24"/>
        </w:rPr>
        <w:t>project</w:t>
      </w:r>
      <w:proofErr w:type="gramEnd"/>
    </w:p>
    <w:p w14:paraId="58F1DE91" w14:textId="7974D51F" w:rsidR="00B116D5" w:rsidRPr="00734DE4" w:rsidRDefault="00B116D5" w:rsidP="003D7176">
      <w:pPr>
        <w:ind w:firstLine="0"/>
        <w:rPr>
          <w:color w:val="FF0000"/>
          <w:sz w:val="24"/>
          <w:szCs w:val="24"/>
        </w:rPr>
      </w:pPr>
      <w:r w:rsidRPr="00734DE4">
        <w:rPr>
          <w:color w:val="FF0000"/>
          <w:sz w:val="24"/>
          <w:szCs w:val="24"/>
        </w:rPr>
        <w:t>Discuss (</w:t>
      </w:r>
      <w:proofErr w:type="spellStart"/>
      <w:r w:rsidRPr="00734DE4">
        <w:rPr>
          <w:color w:val="FF0000"/>
          <w:sz w:val="24"/>
          <w:szCs w:val="24"/>
        </w:rPr>
        <w:t>i</w:t>
      </w:r>
      <w:proofErr w:type="spellEnd"/>
      <w:r w:rsidRPr="00734DE4">
        <w:rPr>
          <w:color w:val="FF0000"/>
          <w:sz w:val="24"/>
          <w:szCs w:val="24"/>
        </w:rPr>
        <w:t xml:space="preserve">) issues that merit further exploration, (ii) interesting findings that are not part of the client’s </w:t>
      </w:r>
      <w:proofErr w:type="gramStart"/>
      <w:r w:rsidRPr="00734DE4">
        <w:rPr>
          <w:color w:val="FF0000"/>
          <w:sz w:val="24"/>
          <w:szCs w:val="24"/>
        </w:rPr>
        <w:t>questions</w:t>
      </w:r>
      <w:proofErr w:type="gramEnd"/>
    </w:p>
    <w:p w14:paraId="180794B9" w14:textId="03DD29D7" w:rsidR="004208FF" w:rsidRPr="00734DE4" w:rsidRDefault="00B116D5" w:rsidP="003D7176">
      <w:pPr>
        <w:ind w:firstLine="0"/>
        <w:rPr>
          <w:color w:val="FF0000"/>
          <w:sz w:val="24"/>
          <w:szCs w:val="24"/>
        </w:rPr>
      </w:pPr>
      <w:r w:rsidRPr="00734DE4">
        <w:rPr>
          <w:color w:val="FF0000"/>
          <w:sz w:val="24"/>
          <w:szCs w:val="24"/>
        </w:rPr>
        <w:t>Mention reservations about the analyses that may require more complex modeling</w:t>
      </w:r>
      <w:r w:rsidR="004208FF" w:rsidRPr="00734DE4">
        <w:rPr>
          <w:color w:val="FF0000"/>
          <w:sz w:val="24"/>
          <w:szCs w:val="24"/>
        </w:rPr>
        <w:t xml:space="preserve"> (due to modeling assumptions not holding, other reasons)</w:t>
      </w:r>
    </w:p>
    <w:p w14:paraId="569AD8E6" w14:textId="77777777" w:rsidR="004208FF" w:rsidRDefault="004208FF">
      <w:pPr>
        <w:spacing w:after="160" w:line="259" w:lineRule="auto"/>
        <w:ind w:firstLine="0"/>
      </w:pPr>
      <w:r>
        <w:br w:type="page"/>
      </w:r>
    </w:p>
    <w:p w14:paraId="736325A3" w14:textId="77777777" w:rsidR="576062CF" w:rsidRDefault="00000000" w:rsidP="00FA4C9E">
      <w:pPr>
        <w:pStyle w:val="SectionTitle"/>
      </w:pPr>
      <w:sdt>
        <w:sdtPr>
          <w:id w:val="682713825"/>
          <w:placeholder>
            <w:docPart w:val="41DFB3AE304CEA4280F72D31422530BB"/>
          </w:placeholder>
          <w:temporary/>
          <w:showingPlcHdr/>
          <w15:appearance w15:val="hidden"/>
        </w:sdtPr>
        <w:sdtContent>
          <w:r w:rsidR="00FA4C9E" w:rsidRPr="576062CF">
            <w:t>References</w:t>
          </w:r>
        </w:sdtContent>
      </w:sdt>
      <w:r w:rsidR="576062CF" w:rsidRPr="576062CF">
        <w:t xml:space="preserve"> </w:t>
      </w:r>
    </w:p>
    <w:p w14:paraId="3DA7D43A" w14:textId="77777777" w:rsidR="576062CF" w:rsidRPr="00734DE4" w:rsidRDefault="00000000" w:rsidP="00530EF3">
      <w:pPr>
        <w:pStyle w:val="References"/>
        <w:rPr>
          <w:color w:val="FF0000"/>
        </w:rPr>
      </w:pPr>
      <w:sdt>
        <w:sdtPr>
          <w:rPr>
            <w:color w:val="FF0000"/>
          </w:rPr>
          <w:id w:val="-558623481"/>
          <w:placeholder>
            <w:docPart w:val="FF444CD1F8FD044BBD086E5E412708FA"/>
          </w:placeholder>
          <w:temporary/>
          <w:showingPlcHdr/>
          <w15:appearance w15:val="hidden"/>
        </w:sdtPr>
        <w:sdtContent>
          <w:r w:rsidR="00FA4C9E" w:rsidRPr="00734DE4">
            <w:rPr>
              <w:color w:val="FF0000"/>
            </w:rPr>
            <w:t>Last Name, A. B. (Year). Article Title.</w:t>
          </w:r>
        </w:sdtContent>
      </w:sdt>
      <w:r w:rsidR="72E609EB" w:rsidRPr="00734DE4">
        <w:rPr>
          <w:color w:val="FF0000"/>
        </w:rPr>
        <w:t xml:space="preserve"> </w:t>
      </w:r>
      <w:sdt>
        <w:sdtPr>
          <w:rPr>
            <w:rStyle w:val="Emphasis"/>
            <w:color w:val="FF0000"/>
          </w:rPr>
          <w:id w:val="-347027231"/>
          <w:placeholder>
            <w:docPart w:val="C54A618EFC28A042937B8A6C3F7C586C"/>
          </w:placeholder>
          <w:showingPlcHdr/>
          <w15:appearance w15:val="hidden"/>
        </w:sdtPr>
        <w:sdtContent>
          <w:r w:rsidR="00530EF3" w:rsidRPr="00734DE4">
            <w:rPr>
              <w:rStyle w:val="Emphasis"/>
              <w:color w:val="FF0000"/>
            </w:rPr>
            <w:t>Journal Title</w:t>
          </w:r>
        </w:sdtContent>
      </w:sdt>
      <w:sdt>
        <w:sdtPr>
          <w:rPr>
            <w:color w:val="FF0000"/>
          </w:rPr>
          <w:id w:val="942426849"/>
          <w:placeholder>
            <w:docPart w:val="A39B94D398A19C45A8BD7DDFDBB8DEFB"/>
          </w:placeholder>
          <w:showingPlcHdr/>
          <w15:appearance w15:val="hidden"/>
        </w:sdtPr>
        <w:sdtContent>
          <w:r w:rsidR="00530EF3" w:rsidRPr="00734DE4">
            <w:rPr>
              <w:color w:val="FF0000"/>
            </w:rPr>
            <w:t>, Pages #-#. URL.</w:t>
          </w:r>
        </w:sdtContent>
      </w:sdt>
      <w:r w:rsidR="00530EF3" w:rsidRPr="00734DE4">
        <w:rPr>
          <w:color w:val="FF0000"/>
        </w:rPr>
        <w:t xml:space="preserve"> </w:t>
      </w:r>
      <w:sdt>
        <w:sdtPr>
          <w:rPr>
            <w:color w:val="FF0000"/>
          </w:rPr>
          <w:id w:val="494080928"/>
          <w:placeholder>
            <w:docPart w:val="78187344B8A400438960DDB13B852558"/>
          </w:placeholder>
          <w:showingPlcHdr/>
          <w15:appearance w15:val="hidden"/>
        </w:sdtPr>
        <w:sdtContent>
          <w:r w:rsidR="00530EF3" w:rsidRPr="00734DE4">
            <w:rPr>
              <w:color w:val="FF0000"/>
              <w:u w:val="single"/>
            </w:rPr>
            <w:t>URL</w:t>
          </w:r>
          <w:r w:rsidR="00530EF3" w:rsidRPr="00734DE4">
            <w:rPr>
              <w:color w:val="FF0000"/>
            </w:rPr>
            <w:t>.</w:t>
          </w:r>
        </w:sdtContent>
      </w:sdt>
    </w:p>
    <w:p w14:paraId="6A859234" w14:textId="77777777" w:rsidR="00FA4C9E" w:rsidRPr="00734DE4" w:rsidRDefault="00000000" w:rsidP="00530EF3">
      <w:pPr>
        <w:pStyle w:val="References"/>
        <w:rPr>
          <w:color w:val="FF0000"/>
        </w:rPr>
      </w:pPr>
      <w:sdt>
        <w:sdtPr>
          <w:rPr>
            <w:color w:val="FF0000"/>
          </w:rPr>
          <w:id w:val="-935282349"/>
          <w:placeholder>
            <w:docPart w:val="79FC50DB41EB8D44B3C7D703DA96797C"/>
          </w:placeholder>
          <w:temporary/>
          <w:showingPlcHdr/>
          <w15:appearance w15:val="hidden"/>
        </w:sdtPr>
        <w:sdtContent>
          <w:r w:rsidR="00FA4C9E" w:rsidRPr="00734DE4">
            <w:rPr>
              <w:color w:val="FF0000"/>
            </w:rPr>
            <w:t>Last Name, C. D. (Year).</w:t>
          </w:r>
        </w:sdtContent>
      </w:sdt>
      <w:r w:rsidR="00FA4C9E" w:rsidRPr="00734DE4">
        <w:rPr>
          <w:color w:val="FF0000"/>
        </w:rPr>
        <w:t xml:space="preserve"> </w:t>
      </w:r>
      <w:sdt>
        <w:sdtPr>
          <w:rPr>
            <w:rStyle w:val="Emphasis"/>
            <w:color w:val="FF0000"/>
          </w:rPr>
          <w:id w:val="-1917313746"/>
          <w:placeholder>
            <w:docPart w:val="39974A3618330B429398200DFCC1D670"/>
          </w:placeholder>
          <w:showingPlcHdr/>
          <w15:appearance w15:val="hidden"/>
        </w:sdtPr>
        <w:sdtContent>
          <w:r w:rsidR="00530EF3" w:rsidRPr="00734DE4">
            <w:rPr>
              <w:rStyle w:val="Emphasis"/>
              <w:color w:val="FF0000"/>
            </w:rPr>
            <w:t>Book Title</w:t>
          </w:r>
        </w:sdtContent>
      </w:sdt>
      <w:sdt>
        <w:sdtPr>
          <w:rPr>
            <w:color w:val="FF0000"/>
          </w:rPr>
          <w:id w:val="-1149664914"/>
          <w:placeholder>
            <w:docPart w:val="39974A3618330B429398200DFCC1D670"/>
          </w:placeholder>
          <w:showingPlcHdr/>
          <w15:appearance w15:val="hidden"/>
        </w:sdtPr>
        <w:sdtContent>
          <w:r w:rsidR="00530EF3" w:rsidRPr="00734DE4">
            <w:rPr>
              <w:rStyle w:val="Emphasis"/>
              <w:color w:val="FF0000"/>
            </w:rPr>
            <w:t>Book Title</w:t>
          </w:r>
        </w:sdtContent>
      </w:sdt>
      <w:r w:rsidR="00530EF3" w:rsidRPr="00734DE4">
        <w:rPr>
          <w:color w:val="FF0000"/>
        </w:rPr>
        <w:t xml:space="preserve"> </w:t>
      </w:r>
      <w:sdt>
        <w:sdtPr>
          <w:rPr>
            <w:color w:val="FF0000"/>
          </w:rPr>
          <w:id w:val="-1714882694"/>
          <w:placeholder>
            <w:docPart w:val="87927A07D552FE4D9C689641B1676D0F"/>
          </w:placeholder>
          <w:showingPlcHdr/>
          <w15:appearance w15:val="hidden"/>
        </w:sdtPr>
        <w:sdtContent>
          <w:r w:rsidR="00530EF3" w:rsidRPr="00734DE4">
            <w:rPr>
              <w:color w:val="FF0000"/>
              <w:u w:val="single"/>
            </w:rPr>
            <w:t>URL</w:t>
          </w:r>
          <w:r w:rsidR="00530EF3" w:rsidRPr="00734DE4">
            <w:rPr>
              <w:color w:val="FF0000"/>
            </w:rPr>
            <w:t>.</w:t>
          </w:r>
        </w:sdtContent>
      </w:sdt>
    </w:p>
    <w:p w14:paraId="2146CCA1" w14:textId="77777777" w:rsidR="576062CF" w:rsidRPr="00734DE4" w:rsidRDefault="00000000" w:rsidP="00B5233A">
      <w:pPr>
        <w:pStyle w:val="References"/>
        <w:rPr>
          <w:color w:val="FF0000"/>
        </w:rPr>
      </w:pPr>
      <w:sdt>
        <w:sdtPr>
          <w:rPr>
            <w:color w:val="FF0000"/>
          </w:rPr>
          <w:id w:val="-1514138040"/>
          <w:placeholder>
            <w:docPart w:val="1347997CD0009D49BE371B5CDA6D50DE"/>
          </w:placeholder>
          <w:temporary/>
          <w:showingPlcHdr/>
          <w15:appearance w15:val="hidden"/>
        </w:sdtPr>
        <w:sdtContent>
          <w:r w:rsidR="00FA4C9E" w:rsidRPr="00734DE4">
            <w:rPr>
              <w:color w:val="FF0000"/>
            </w:rPr>
            <w:t>Last Name, D. E., Last Name, F. G. (Year).</w:t>
          </w:r>
        </w:sdtContent>
      </w:sdt>
      <w:r w:rsidR="72E609EB" w:rsidRPr="00734DE4">
        <w:rPr>
          <w:color w:val="FF0000"/>
        </w:rPr>
        <w:t xml:space="preserve"> </w:t>
      </w:r>
      <w:sdt>
        <w:sdtPr>
          <w:rPr>
            <w:rStyle w:val="Emphasis"/>
            <w:color w:val="FF0000"/>
          </w:rPr>
          <w:id w:val="2068904726"/>
          <w:placeholder>
            <w:docPart w:val="2E3EC1D74FDEE94DB0B971ACA96E86D0"/>
          </w:placeholder>
          <w:showingPlcHdr/>
          <w15:appearance w15:val="hidden"/>
        </w:sdtPr>
        <w:sdtContent>
          <w:r w:rsidR="00530EF3" w:rsidRPr="00734DE4">
            <w:rPr>
              <w:rStyle w:val="Emphasis"/>
              <w:color w:val="FF0000"/>
            </w:rPr>
            <w:t>Report Title</w:t>
          </w:r>
        </w:sdtContent>
      </w:sdt>
      <w:sdt>
        <w:sdtPr>
          <w:rPr>
            <w:color w:val="FF0000"/>
          </w:rPr>
          <w:id w:val="-375388076"/>
          <w:placeholder>
            <w:docPart w:val="2E3EC1D74FDEE94DB0B971ACA96E86D0"/>
          </w:placeholder>
          <w:showingPlcHdr/>
          <w15:appearance w15:val="hidden"/>
        </w:sdtPr>
        <w:sdtContent>
          <w:r w:rsidR="00530EF3" w:rsidRPr="00734DE4">
            <w:rPr>
              <w:rStyle w:val="Emphasis"/>
              <w:color w:val="FF0000"/>
            </w:rPr>
            <w:t>Report Title</w:t>
          </w:r>
        </w:sdtContent>
      </w:sdt>
      <w:r w:rsidR="00530EF3" w:rsidRPr="00734DE4">
        <w:rPr>
          <w:color w:val="FF0000"/>
        </w:rPr>
        <w:t xml:space="preserve"> </w:t>
      </w:r>
      <w:sdt>
        <w:sdtPr>
          <w:rPr>
            <w:color w:val="FF0000"/>
          </w:rPr>
          <w:id w:val="91210718"/>
          <w:placeholder>
            <w:docPart w:val="EEA9CD48D0BB6444A07670D444F80144"/>
          </w:placeholder>
          <w:showingPlcHdr/>
          <w15:appearance w15:val="hidden"/>
        </w:sdtPr>
        <w:sdtContent>
          <w:r w:rsidR="00530EF3" w:rsidRPr="00734DE4">
            <w:rPr>
              <w:color w:val="FF0000"/>
              <w:u w:val="single"/>
            </w:rPr>
            <w:t>URL</w:t>
          </w:r>
          <w:r w:rsidR="00530EF3" w:rsidRPr="00734DE4">
            <w:rPr>
              <w:color w:val="FF0000"/>
            </w:rPr>
            <w:t>.</w:t>
          </w:r>
        </w:sdtContent>
      </w:sdt>
    </w:p>
    <w:p w14:paraId="3424FA01" w14:textId="77777777" w:rsidR="576062CF" w:rsidRPr="00734DE4" w:rsidRDefault="00000000" w:rsidP="00B5233A">
      <w:pPr>
        <w:pStyle w:val="References"/>
        <w:rPr>
          <w:color w:val="FF0000"/>
        </w:rPr>
      </w:pPr>
      <w:sdt>
        <w:sdtPr>
          <w:rPr>
            <w:color w:val="FF0000"/>
          </w:rPr>
          <w:id w:val="-1918858365"/>
          <w:placeholder>
            <w:docPart w:val="B541940582F5D2469DCCEB319A7C8D88"/>
          </w:placeholder>
          <w:temporary/>
          <w:showingPlcHdr/>
          <w15:appearance w15:val="hidden"/>
        </w:sdtPr>
        <w:sdtContent>
          <w:r w:rsidR="00FA4C9E" w:rsidRPr="00734DE4">
            <w:rPr>
              <w:color w:val="FF0000"/>
            </w:rPr>
            <w:t>Last Name, H. I. (Year, Month Day). Article Title/Headline.</w:t>
          </w:r>
        </w:sdtContent>
      </w:sdt>
      <w:r w:rsidR="72E609EB" w:rsidRPr="00734DE4">
        <w:rPr>
          <w:color w:val="FF0000"/>
        </w:rPr>
        <w:t xml:space="preserve"> </w:t>
      </w:r>
      <w:sdt>
        <w:sdtPr>
          <w:rPr>
            <w:rStyle w:val="Emphasis"/>
            <w:color w:val="FF0000"/>
          </w:rPr>
          <w:id w:val="2122564548"/>
          <w:placeholder>
            <w:docPart w:val="26ADB80C5DDD364CB8CAC250F3303919"/>
          </w:placeholder>
          <w:showingPlcHdr/>
          <w15:appearance w15:val="hidden"/>
        </w:sdtPr>
        <w:sdtContent>
          <w:r w:rsidR="00530EF3" w:rsidRPr="00734DE4">
            <w:rPr>
              <w:rStyle w:val="Emphasis"/>
              <w:color w:val="FF0000"/>
            </w:rPr>
            <w:t>Periodical.</w:t>
          </w:r>
        </w:sdtContent>
      </w:sdt>
      <w:sdt>
        <w:sdtPr>
          <w:rPr>
            <w:color w:val="FF0000"/>
          </w:rPr>
          <w:id w:val="-1414775775"/>
          <w:placeholder>
            <w:docPart w:val="26ADB80C5DDD364CB8CAC250F3303919"/>
          </w:placeholder>
          <w:showingPlcHdr/>
          <w15:appearance w15:val="hidden"/>
        </w:sdtPr>
        <w:sdtContent>
          <w:r w:rsidR="00530EF3" w:rsidRPr="00734DE4">
            <w:rPr>
              <w:rStyle w:val="Emphasis"/>
              <w:color w:val="FF0000"/>
            </w:rPr>
            <w:t>Periodical.</w:t>
          </w:r>
        </w:sdtContent>
      </w:sdt>
    </w:p>
    <w:p w14:paraId="0997D714" w14:textId="77777777" w:rsidR="576062CF" w:rsidRPr="00734DE4" w:rsidRDefault="00000000" w:rsidP="00B5233A">
      <w:pPr>
        <w:pStyle w:val="References"/>
        <w:rPr>
          <w:color w:val="FF0000"/>
        </w:rPr>
      </w:pPr>
      <w:sdt>
        <w:sdtPr>
          <w:rPr>
            <w:color w:val="FF0000"/>
          </w:rPr>
          <w:id w:val="480818044"/>
          <w:placeholder>
            <w:docPart w:val="0A199FC0E73B7C46928BC350DE274860"/>
          </w:placeholder>
          <w:temporary/>
          <w:showingPlcHdr/>
          <w15:appearance w15:val="hidden"/>
        </w:sdtPr>
        <w:sdtContent>
          <w:r w:rsidR="00FA4C9E" w:rsidRPr="00734DE4">
            <w:rPr>
              <w:color w:val="FF0000"/>
            </w:rPr>
            <w:t>Organization Name. (Year, Month Day).</w:t>
          </w:r>
        </w:sdtContent>
      </w:sdt>
      <w:r w:rsidR="00530EF3" w:rsidRPr="00734DE4">
        <w:rPr>
          <w:i/>
          <w:iCs/>
          <w:color w:val="FF0000"/>
        </w:rPr>
        <w:t xml:space="preserve"> </w:t>
      </w:r>
      <w:sdt>
        <w:sdtPr>
          <w:rPr>
            <w:rStyle w:val="Emphasis"/>
            <w:color w:val="FF0000"/>
          </w:rPr>
          <w:id w:val="-1496875745"/>
          <w:placeholder>
            <w:docPart w:val="870A9E54C2734D44AD5FA318699D5F02"/>
          </w:placeholder>
          <w:showingPlcHdr/>
          <w15:appearance w15:val="hidden"/>
        </w:sdtPr>
        <w:sdtContent>
          <w:r w:rsidR="00530EF3" w:rsidRPr="00734DE4">
            <w:rPr>
              <w:rStyle w:val="Emphasis"/>
              <w:color w:val="FF0000"/>
            </w:rPr>
            <w:t>Webpage Title.</w:t>
          </w:r>
        </w:sdtContent>
      </w:sdt>
      <w:r w:rsidR="72E609EB" w:rsidRPr="00734DE4">
        <w:rPr>
          <w:rStyle w:val="Emphasis"/>
          <w:color w:val="FF0000"/>
        </w:rPr>
        <w:t xml:space="preserve"> </w:t>
      </w:r>
      <w:sdt>
        <w:sdtPr>
          <w:rPr>
            <w:color w:val="FF0000"/>
          </w:rPr>
          <w:id w:val="1546947271"/>
          <w:placeholder>
            <w:docPart w:val="B027E45DAC54B7478A2E2C45E0CDCC0C"/>
          </w:placeholder>
          <w:showingPlcHdr/>
          <w15:appearance w15:val="hidden"/>
        </w:sdtPr>
        <w:sdtContent>
          <w:r w:rsidR="00530EF3" w:rsidRPr="00734DE4">
            <w:rPr>
              <w:color w:val="FF0000"/>
              <w:u w:val="single"/>
            </w:rPr>
            <w:t>URL</w:t>
          </w:r>
          <w:r w:rsidR="00530EF3" w:rsidRPr="00734DE4">
            <w:rPr>
              <w:color w:val="FF0000"/>
            </w:rPr>
            <w:t>.</w:t>
          </w:r>
        </w:sdtContent>
      </w:sdt>
    </w:p>
    <w:p w14:paraId="2122BE29" w14:textId="77777777" w:rsidR="576062CF" w:rsidRDefault="576062CF">
      <w:r>
        <w:br w:type="page"/>
      </w:r>
    </w:p>
    <w:p w14:paraId="4CE5DE98" w14:textId="77777777" w:rsidR="576062CF" w:rsidRDefault="00000000" w:rsidP="00FA4C9E">
      <w:pPr>
        <w:pStyle w:val="SectionTitle"/>
      </w:pPr>
      <w:sdt>
        <w:sdtPr>
          <w:id w:val="-1427563663"/>
          <w:placeholder>
            <w:docPart w:val="2FE9B7D2F70B0F45B78AA2B7B3729CFD"/>
          </w:placeholder>
          <w:temporary/>
          <w:showingPlcHdr/>
          <w15:appearance w15:val="hidden"/>
        </w:sdtPr>
        <w:sdtContent>
          <w:r w:rsidR="00727711">
            <w:t>Footnotes</w:t>
          </w:r>
        </w:sdtContent>
      </w:sdt>
      <w:r w:rsidR="576062CF" w:rsidRPr="576062CF">
        <w:t xml:space="preserve"> </w:t>
      </w:r>
    </w:p>
    <w:p w14:paraId="299953CC" w14:textId="77777777" w:rsidR="576062CF" w:rsidRDefault="00000000" w:rsidP="576062CF">
      <w:sdt>
        <w:sdtPr>
          <w:rPr>
            <w:vertAlign w:val="superscript"/>
          </w:rPr>
          <w:id w:val="1273135872"/>
          <w:placeholder>
            <w:docPart w:val="8E87731AA07D644E948DA35ED0DE3123"/>
          </w:placeholder>
          <w:temporary/>
          <w:showingPlcHdr/>
          <w15:appearance w15:val="hidden"/>
        </w:sdtPr>
        <w:sdtContent>
          <w:r w:rsidR="00FA4C9E" w:rsidRPr="72E609EB">
            <w:rPr>
              <w:vertAlign w:val="superscript"/>
            </w:rPr>
            <w:t>1</w:t>
          </w:r>
          <w:r w:rsidR="00FA4C9E">
            <w:t xml:space="preserve">For APA reports, add footnotes manually on their own page following references. </w:t>
          </w:r>
          <w:r w:rsidR="00FA4C9E" w:rsidRPr="72E609EB">
            <w:rPr>
              <w:u w:val="single"/>
            </w:rPr>
            <w:t>Do not use the</w:t>
          </w:r>
          <w:r w:rsidR="00FA4C9E" w:rsidRPr="72E609EB">
            <w:rPr>
              <w:b/>
              <w:bCs/>
              <w:u w:val="single"/>
            </w:rPr>
            <w:t xml:space="preserve"> Insert</w:t>
          </w:r>
          <w:r w:rsidR="00FA4C9E" w:rsidRPr="72E609EB">
            <w:rPr>
              <w:u w:val="single"/>
            </w:rPr>
            <w:t xml:space="preserve"> </w:t>
          </w:r>
          <w:r w:rsidR="00FA4C9E" w:rsidRPr="72E609EB">
            <w:rPr>
              <w:b/>
              <w:bCs/>
              <w:u w:val="single"/>
            </w:rPr>
            <w:t>Footnotes</w:t>
          </w:r>
          <w:r w:rsidR="00FA4C9E" w:rsidRPr="72E609EB">
            <w:rPr>
              <w:u w:val="single"/>
            </w:rPr>
            <w:t xml:space="preserve"> method on the </w:t>
          </w:r>
          <w:r w:rsidR="00FA4C9E" w:rsidRPr="72E609EB">
            <w:rPr>
              <w:b/>
              <w:bCs/>
              <w:u w:val="single"/>
            </w:rPr>
            <w:t>References</w:t>
          </w:r>
          <w:r w:rsidR="00FA4C9E" w:rsidRPr="72E609EB">
            <w:rPr>
              <w:u w:val="single"/>
            </w:rPr>
            <w:t xml:space="preserve"> tab as they will not be formatted correctly. </w:t>
          </w:r>
          <w:r w:rsidR="00FA4C9E">
            <w:t xml:space="preserve">For APA formatting requirements, it’s easier to type your own footnote references and notes. To format a footnote reference, select the number and then, on the </w:t>
          </w:r>
          <w:r w:rsidR="00FA4C9E" w:rsidRPr="72E609EB">
            <w:rPr>
              <w:b/>
              <w:bCs/>
            </w:rPr>
            <w:t>Home</w:t>
          </w:r>
          <w:r w:rsidR="00FA4C9E">
            <w:t xml:space="preserve"> tab, in the </w:t>
          </w:r>
          <w:r w:rsidR="00FA4C9E" w:rsidRPr="72E609EB">
            <w:rPr>
              <w:b/>
              <w:bCs/>
            </w:rPr>
            <w:t>Styles</w:t>
          </w:r>
          <w:r w:rsidR="00FA4C9E">
            <w:t xml:space="preserve"> gallery, click </w:t>
          </w:r>
          <w:r w:rsidR="00FA4C9E" w:rsidRPr="72E609EB">
            <w:rPr>
              <w:b/>
              <w:bCs/>
            </w:rPr>
            <w:t>Footnote Reference</w:t>
          </w:r>
          <w:r w:rsidR="00FA4C9E">
            <w:t xml:space="preserve">. The body of a footnote, such as this example, uses the </w:t>
          </w:r>
          <w:r w:rsidR="00FA4C9E" w:rsidRPr="72E609EB">
            <w:rPr>
              <w:b/>
              <w:bCs/>
            </w:rPr>
            <w:t>Normal</w:t>
          </w:r>
          <w:r w:rsidR="00FA4C9E">
            <w:t xml:space="preserve"> text style. If you delete this sample footnote, don’t forget to delete its in-text reference at the end of the sample Heading 2 paragraph on the first page of body content in this template.</w:t>
          </w:r>
        </w:sdtContent>
      </w:sdt>
      <w:r w:rsidR="72E609EB">
        <w:t xml:space="preserve"> </w:t>
      </w:r>
    </w:p>
    <w:p w14:paraId="7A308622" w14:textId="77777777" w:rsidR="576062CF" w:rsidRDefault="576062CF">
      <w:r>
        <w:br w:type="page"/>
      </w:r>
    </w:p>
    <w:p w14:paraId="3296BC11" w14:textId="77777777" w:rsidR="576062CF" w:rsidRDefault="00000000" w:rsidP="00FA4C9E">
      <w:pPr>
        <w:pStyle w:val="SectionTitle"/>
      </w:pPr>
      <w:sdt>
        <w:sdtPr>
          <w:id w:val="994682895"/>
          <w:placeholder>
            <w:docPart w:val="943818AD113EDD4ABF769D2CC0D18762"/>
          </w:placeholder>
          <w:temporary/>
          <w:showingPlcHdr/>
          <w15:appearance w15:val="hidden"/>
        </w:sdtPr>
        <w:sdtContent>
          <w:r w:rsidR="00FA4C9E" w:rsidRPr="576062CF">
            <w:t>Tables</w:t>
          </w:r>
        </w:sdtContent>
      </w:sdt>
      <w:r w:rsidR="576062CF" w:rsidRPr="576062CF">
        <w:t xml:space="preserve"> </w:t>
      </w:r>
    </w:p>
    <w:p w14:paraId="5BB99970" w14:textId="77777777" w:rsidR="576062CF" w:rsidRDefault="00000000" w:rsidP="00530EF3">
      <w:pPr>
        <w:pStyle w:val="CaptionCallout"/>
      </w:pPr>
      <w:sdt>
        <w:sdtPr>
          <w:id w:val="-1132940838"/>
          <w:placeholder>
            <w:docPart w:val="37E09F2E13EDCF4E945EF1DCA3F1352B"/>
          </w:placeholder>
          <w:temporary/>
          <w:showingPlcHdr/>
          <w15:appearance w15:val="hidden"/>
        </w:sdtPr>
        <w:sdtContent>
          <w:r w:rsidR="00FA4C9E">
            <w:t>Table 1</w:t>
          </w:r>
        </w:sdtContent>
      </w:sdt>
      <w:r w:rsidR="576062CF">
        <w:t xml:space="preserve"> </w:t>
      </w:r>
    </w:p>
    <w:p w14:paraId="7A403F8A" w14:textId="77777777" w:rsidR="576062CF" w:rsidRPr="00530EF3" w:rsidRDefault="00000000" w:rsidP="00530EF3">
      <w:pPr>
        <w:pStyle w:val="Caption"/>
      </w:pPr>
      <w:sdt>
        <w:sdtPr>
          <w:id w:val="1556357552"/>
          <w:placeholder>
            <w:docPart w:val="F1AD78BD004A41468958E69B02466380"/>
          </w:placeholder>
          <w:temporary/>
          <w:showingPlcHdr/>
          <w15:appearance w15:val="hidden"/>
        </w:sdtPr>
        <w:sdtContent>
          <w:r w:rsidR="00FA4C9E" w:rsidRPr="00530EF3">
            <w:t>Table Title</w:t>
          </w:r>
        </w:sdtContent>
      </w:sdt>
      <w:r w:rsidR="00FA4C9E" w:rsidRPr="00530EF3">
        <w:t xml:space="preserve"> </w:t>
      </w:r>
    </w:p>
    <w:tbl>
      <w:tblPr>
        <w:tblW w:w="0" w:type="auto"/>
        <w:tblLayout w:type="fixed"/>
        <w:tblLook w:val="0600" w:firstRow="0" w:lastRow="0" w:firstColumn="0" w:lastColumn="0" w:noHBand="1" w:noVBand="1"/>
        <w:tblDescription w:val="Table"/>
      </w:tblPr>
      <w:tblGrid>
        <w:gridCol w:w="1845"/>
        <w:gridCol w:w="1845"/>
        <w:gridCol w:w="1845"/>
        <w:gridCol w:w="1845"/>
        <w:gridCol w:w="1845"/>
      </w:tblGrid>
      <w:tr w:rsidR="576062CF" w14:paraId="2EA64C54" w14:textId="77777777" w:rsidTr="00DF3215">
        <w:tc>
          <w:tcPr>
            <w:tcW w:w="1845" w:type="dxa"/>
            <w:tcBorders>
              <w:top w:val="single" w:sz="12" w:space="0" w:color="auto"/>
              <w:bottom w:val="single" w:sz="12" w:space="0" w:color="auto"/>
            </w:tcBorders>
          </w:tcPr>
          <w:p w14:paraId="0DD299E1" w14:textId="77777777" w:rsidR="576062CF" w:rsidRDefault="00000000" w:rsidP="007D4A2B">
            <w:pPr>
              <w:pStyle w:val="NoIndent"/>
            </w:pPr>
            <w:sdt>
              <w:sdtPr>
                <w:id w:val="-140042392"/>
                <w:placeholder>
                  <w:docPart w:val="B523469BEE141E4EB5229E7866C4F044"/>
                </w:placeholder>
                <w:temporary/>
                <w:showingPlcHdr/>
                <w15:appearance w15:val="hidden"/>
              </w:sdtPr>
              <w:sdtContent>
                <w:r w:rsidR="00823731" w:rsidRPr="576062CF">
                  <w:t>Column Head</w:t>
                </w:r>
              </w:sdtContent>
            </w:sdt>
          </w:p>
        </w:tc>
        <w:tc>
          <w:tcPr>
            <w:tcW w:w="1845" w:type="dxa"/>
            <w:tcBorders>
              <w:top w:val="single" w:sz="12" w:space="0" w:color="auto"/>
              <w:bottom w:val="single" w:sz="12" w:space="0" w:color="auto"/>
            </w:tcBorders>
          </w:tcPr>
          <w:p w14:paraId="6366133E" w14:textId="77777777" w:rsidR="576062CF" w:rsidRDefault="00000000" w:rsidP="007D4A2B">
            <w:pPr>
              <w:pStyle w:val="NoIndent"/>
            </w:pPr>
            <w:sdt>
              <w:sdtPr>
                <w:id w:val="1498536787"/>
                <w:placeholder>
                  <w:docPart w:val="82E05127BE91334DA838EA4373206C65"/>
                </w:placeholder>
                <w:temporary/>
                <w:showingPlcHdr/>
                <w15:appearance w15:val="hidden"/>
              </w:sdtPr>
              <w:sdtContent>
                <w:r w:rsidR="00823731" w:rsidRPr="576062CF">
                  <w:t>Column Head</w:t>
                </w:r>
              </w:sdtContent>
            </w:sdt>
          </w:p>
        </w:tc>
        <w:tc>
          <w:tcPr>
            <w:tcW w:w="1845" w:type="dxa"/>
            <w:tcBorders>
              <w:top w:val="single" w:sz="12" w:space="0" w:color="auto"/>
              <w:bottom w:val="single" w:sz="12" w:space="0" w:color="auto"/>
            </w:tcBorders>
          </w:tcPr>
          <w:p w14:paraId="5DFD2ECD" w14:textId="77777777" w:rsidR="576062CF" w:rsidRDefault="00000000" w:rsidP="007D4A2B">
            <w:pPr>
              <w:pStyle w:val="NoIndent"/>
            </w:pPr>
            <w:sdt>
              <w:sdtPr>
                <w:id w:val="-1615745668"/>
                <w:placeholder>
                  <w:docPart w:val="D9D1D996A4D82440A5B822B52D84CE39"/>
                </w:placeholder>
                <w:temporary/>
                <w:showingPlcHdr/>
                <w15:appearance w15:val="hidden"/>
              </w:sdtPr>
              <w:sdtContent>
                <w:r w:rsidR="00823731" w:rsidRPr="576062CF">
                  <w:t>Column Head</w:t>
                </w:r>
              </w:sdtContent>
            </w:sdt>
          </w:p>
        </w:tc>
        <w:tc>
          <w:tcPr>
            <w:tcW w:w="1845" w:type="dxa"/>
            <w:tcBorders>
              <w:top w:val="single" w:sz="12" w:space="0" w:color="auto"/>
              <w:bottom w:val="single" w:sz="12" w:space="0" w:color="auto"/>
            </w:tcBorders>
          </w:tcPr>
          <w:p w14:paraId="54F96349" w14:textId="77777777" w:rsidR="576062CF" w:rsidRDefault="00000000" w:rsidP="007D4A2B">
            <w:pPr>
              <w:pStyle w:val="NoIndent"/>
            </w:pPr>
            <w:sdt>
              <w:sdtPr>
                <w:id w:val="-1938125083"/>
                <w:placeholder>
                  <w:docPart w:val="BF5DA87792492F4790DC50500F125C7F"/>
                </w:placeholder>
                <w:temporary/>
                <w:showingPlcHdr/>
                <w15:appearance w15:val="hidden"/>
              </w:sdtPr>
              <w:sdtContent>
                <w:r w:rsidR="00823731" w:rsidRPr="576062CF">
                  <w:t>Column Head</w:t>
                </w:r>
              </w:sdtContent>
            </w:sdt>
          </w:p>
        </w:tc>
        <w:tc>
          <w:tcPr>
            <w:tcW w:w="1845" w:type="dxa"/>
            <w:tcBorders>
              <w:top w:val="single" w:sz="12" w:space="0" w:color="auto"/>
              <w:bottom w:val="single" w:sz="12" w:space="0" w:color="auto"/>
            </w:tcBorders>
          </w:tcPr>
          <w:p w14:paraId="7E62C82C" w14:textId="77777777" w:rsidR="576062CF" w:rsidRDefault="00000000" w:rsidP="007D4A2B">
            <w:pPr>
              <w:pStyle w:val="NoIndent"/>
            </w:pPr>
            <w:sdt>
              <w:sdtPr>
                <w:id w:val="1058903036"/>
                <w:placeholder>
                  <w:docPart w:val="C4FA8B72287BEC4FA4F32AEE50FC170F"/>
                </w:placeholder>
                <w:temporary/>
                <w:showingPlcHdr/>
                <w15:appearance w15:val="hidden"/>
              </w:sdtPr>
              <w:sdtContent>
                <w:r w:rsidR="00823731" w:rsidRPr="576062CF">
                  <w:t>Column Head</w:t>
                </w:r>
              </w:sdtContent>
            </w:sdt>
          </w:p>
        </w:tc>
      </w:tr>
      <w:tr w:rsidR="576062CF" w14:paraId="12AE28F1" w14:textId="77777777" w:rsidTr="00DF3215">
        <w:tc>
          <w:tcPr>
            <w:tcW w:w="1845" w:type="dxa"/>
            <w:tcBorders>
              <w:top w:val="single" w:sz="12" w:space="0" w:color="auto"/>
            </w:tcBorders>
          </w:tcPr>
          <w:p w14:paraId="3CCAEE3C" w14:textId="77777777" w:rsidR="576062CF" w:rsidRDefault="00000000" w:rsidP="007D4A2B">
            <w:pPr>
              <w:pStyle w:val="NoIndent"/>
            </w:pPr>
            <w:sdt>
              <w:sdtPr>
                <w:id w:val="-550385774"/>
                <w:placeholder>
                  <w:docPart w:val="CB16F23D25BE19458D08F1B98F8E6076"/>
                </w:placeholder>
                <w:temporary/>
                <w:showingPlcHdr/>
                <w15:appearance w15:val="hidden"/>
              </w:sdtPr>
              <w:sdtContent>
                <w:r w:rsidR="00823731" w:rsidRPr="576062CF">
                  <w:t>Row Head</w:t>
                </w:r>
              </w:sdtContent>
            </w:sdt>
          </w:p>
        </w:tc>
        <w:tc>
          <w:tcPr>
            <w:tcW w:w="1845" w:type="dxa"/>
            <w:tcBorders>
              <w:top w:val="single" w:sz="12" w:space="0" w:color="auto"/>
            </w:tcBorders>
          </w:tcPr>
          <w:p w14:paraId="502244B8" w14:textId="77777777" w:rsidR="576062CF" w:rsidRDefault="00000000" w:rsidP="007D4A2B">
            <w:pPr>
              <w:pStyle w:val="NoIndent"/>
            </w:pPr>
            <w:sdt>
              <w:sdtPr>
                <w:id w:val="913054159"/>
                <w:placeholder>
                  <w:docPart w:val="4E6568C3A5CB5148AE5A71DBB7D1E922"/>
                </w:placeholder>
                <w:temporary/>
                <w:showingPlcHdr/>
                <w15:appearance w15:val="hidden"/>
              </w:sdtPr>
              <w:sdtContent>
                <w:r w:rsidR="00823731">
                  <w:t>123</w:t>
                </w:r>
              </w:sdtContent>
            </w:sdt>
          </w:p>
        </w:tc>
        <w:tc>
          <w:tcPr>
            <w:tcW w:w="1845" w:type="dxa"/>
            <w:tcBorders>
              <w:top w:val="single" w:sz="12" w:space="0" w:color="auto"/>
            </w:tcBorders>
          </w:tcPr>
          <w:p w14:paraId="4DB32747" w14:textId="77777777" w:rsidR="576062CF" w:rsidRDefault="00000000" w:rsidP="007D4A2B">
            <w:pPr>
              <w:pStyle w:val="NoIndent"/>
            </w:pPr>
            <w:sdt>
              <w:sdtPr>
                <w:id w:val="1058124394"/>
                <w:placeholder>
                  <w:docPart w:val="DF6DD6D3A85F6E4588B767CF04BD3909"/>
                </w:placeholder>
                <w:temporary/>
                <w:showingPlcHdr/>
                <w15:appearance w15:val="hidden"/>
              </w:sdtPr>
              <w:sdtContent>
                <w:r w:rsidR="00823731">
                  <w:t>123</w:t>
                </w:r>
              </w:sdtContent>
            </w:sdt>
          </w:p>
        </w:tc>
        <w:tc>
          <w:tcPr>
            <w:tcW w:w="1845" w:type="dxa"/>
            <w:tcBorders>
              <w:top w:val="single" w:sz="12" w:space="0" w:color="auto"/>
            </w:tcBorders>
          </w:tcPr>
          <w:p w14:paraId="6CF69FDD" w14:textId="77777777" w:rsidR="576062CF" w:rsidRDefault="00000000" w:rsidP="007D4A2B">
            <w:pPr>
              <w:pStyle w:val="NoIndent"/>
            </w:pPr>
            <w:sdt>
              <w:sdtPr>
                <w:id w:val="703761216"/>
                <w:placeholder>
                  <w:docPart w:val="054CB4359FB15A4F8203C4154895EFA0"/>
                </w:placeholder>
                <w:temporary/>
                <w:showingPlcHdr/>
                <w15:appearance w15:val="hidden"/>
              </w:sdtPr>
              <w:sdtContent>
                <w:r w:rsidR="00823731">
                  <w:t>123</w:t>
                </w:r>
              </w:sdtContent>
            </w:sdt>
          </w:p>
        </w:tc>
        <w:tc>
          <w:tcPr>
            <w:tcW w:w="1845" w:type="dxa"/>
            <w:tcBorders>
              <w:top w:val="single" w:sz="12" w:space="0" w:color="auto"/>
            </w:tcBorders>
          </w:tcPr>
          <w:p w14:paraId="4C5FCFA7" w14:textId="77777777" w:rsidR="576062CF" w:rsidRDefault="00000000" w:rsidP="007D4A2B">
            <w:pPr>
              <w:pStyle w:val="NoIndent"/>
            </w:pPr>
            <w:sdt>
              <w:sdtPr>
                <w:id w:val="1310136087"/>
                <w:placeholder>
                  <w:docPart w:val="0AC3CBFCCF938348B9E77A04F0713643"/>
                </w:placeholder>
                <w:temporary/>
                <w:showingPlcHdr/>
                <w15:appearance w15:val="hidden"/>
              </w:sdtPr>
              <w:sdtContent>
                <w:r w:rsidR="00823731">
                  <w:t>123</w:t>
                </w:r>
              </w:sdtContent>
            </w:sdt>
          </w:p>
        </w:tc>
      </w:tr>
      <w:tr w:rsidR="576062CF" w14:paraId="2A653C1E" w14:textId="77777777" w:rsidTr="00DF3215">
        <w:tc>
          <w:tcPr>
            <w:tcW w:w="1845" w:type="dxa"/>
          </w:tcPr>
          <w:p w14:paraId="3E654EE9" w14:textId="77777777" w:rsidR="576062CF" w:rsidRDefault="00000000" w:rsidP="007D4A2B">
            <w:pPr>
              <w:pStyle w:val="NoIndent"/>
            </w:pPr>
            <w:sdt>
              <w:sdtPr>
                <w:id w:val="225491631"/>
                <w:placeholder>
                  <w:docPart w:val="CD2E5EF59771E4439987B1B6E00E117D"/>
                </w:placeholder>
                <w:temporary/>
                <w:showingPlcHdr/>
                <w15:appearance w15:val="hidden"/>
              </w:sdtPr>
              <w:sdtContent>
                <w:r w:rsidR="00823731" w:rsidRPr="576062CF">
                  <w:t>Row Head</w:t>
                </w:r>
              </w:sdtContent>
            </w:sdt>
          </w:p>
        </w:tc>
        <w:tc>
          <w:tcPr>
            <w:tcW w:w="1845" w:type="dxa"/>
          </w:tcPr>
          <w:p w14:paraId="4F9124AC" w14:textId="77777777" w:rsidR="576062CF" w:rsidRDefault="00000000" w:rsidP="007D4A2B">
            <w:pPr>
              <w:pStyle w:val="NoIndent"/>
            </w:pPr>
            <w:sdt>
              <w:sdtPr>
                <w:id w:val="639302666"/>
                <w:placeholder>
                  <w:docPart w:val="E1CD11766BEBB142822D67690C8B19B9"/>
                </w:placeholder>
                <w:temporary/>
                <w:showingPlcHdr/>
                <w15:appearance w15:val="hidden"/>
              </w:sdtPr>
              <w:sdtContent>
                <w:r w:rsidR="00823731">
                  <w:t>456</w:t>
                </w:r>
              </w:sdtContent>
            </w:sdt>
          </w:p>
        </w:tc>
        <w:tc>
          <w:tcPr>
            <w:tcW w:w="1845" w:type="dxa"/>
          </w:tcPr>
          <w:p w14:paraId="0E38C722" w14:textId="77777777" w:rsidR="576062CF" w:rsidRDefault="00000000" w:rsidP="007D4A2B">
            <w:pPr>
              <w:pStyle w:val="NoIndent"/>
            </w:pPr>
            <w:sdt>
              <w:sdtPr>
                <w:id w:val="894621371"/>
                <w:placeholder>
                  <w:docPart w:val="FF36893A62F54D438BCF0CF31FAD07D0"/>
                </w:placeholder>
                <w:temporary/>
                <w:showingPlcHdr/>
                <w15:appearance w15:val="hidden"/>
              </w:sdtPr>
              <w:sdtContent>
                <w:r w:rsidR="00823731">
                  <w:t>456</w:t>
                </w:r>
              </w:sdtContent>
            </w:sdt>
          </w:p>
        </w:tc>
        <w:tc>
          <w:tcPr>
            <w:tcW w:w="1845" w:type="dxa"/>
          </w:tcPr>
          <w:p w14:paraId="333C255D" w14:textId="77777777" w:rsidR="576062CF" w:rsidRDefault="00000000" w:rsidP="007D4A2B">
            <w:pPr>
              <w:pStyle w:val="NoIndent"/>
            </w:pPr>
            <w:sdt>
              <w:sdtPr>
                <w:id w:val="126904150"/>
                <w:placeholder>
                  <w:docPart w:val="E3811C3BD15CEA45B8BA8CFEA89C8509"/>
                </w:placeholder>
                <w:temporary/>
                <w:showingPlcHdr/>
                <w15:appearance w15:val="hidden"/>
              </w:sdtPr>
              <w:sdtContent>
                <w:r w:rsidR="00823731">
                  <w:t>456</w:t>
                </w:r>
              </w:sdtContent>
            </w:sdt>
          </w:p>
        </w:tc>
        <w:tc>
          <w:tcPr>
            <w:tcW w:w="1845" w:type="dxa"/>
          </w:tcPr>
          <w:p w14:paraId="25723B9A" w14:textId="77777777" w:rsidR="576062CF" w:rsidRDefault="00000000" w:rsidP="007D4A2B">
            <w:pPr>
              <w:pStyle w:val="NoIndent"/>
            </w:pPr>
            <w:sdt>
              <w:sdtPr>
                <w:id w:val="1650781442"/>
                <w:placeholder>
                  <w:docPart w:val="1FDDA668DCB74C44B9EC12D32970BFD4"/>
                </w:placeholder>
                <w:temporary/>
                <w:showingPlcHdr/>
                <w15:appearance w15:val="hidden"/>
              </w:sdtPr>
              <w:sdtContent>
                <w:r w:rsidR="00823731">
                  <w:t>456</w:t>
                </w:r>
              </w:sdtContent>
            </w:sdt>
          </w:p>
        </w:tc>
      </w:tr>
      <w:tr w:rsidR="576062CF" w14:paraId="6C322487" w14:textId="77777777" w:rsidTr="00DF3215">
        <w:tc>
          <w:tcPr>
            <w:tcW w:w="1845" w:type="dxa"/>
          </w:tcPr>
          <w:p w14:paraId="08C01515" w14:textId="77777777" w:rsidR="576062CF" w:rsidRDefault="00000000" w:rsidP="007D4A2B">
            <w:pPr>
              <w:pStyle w:val="NoIndent"/>
            </w:pPr>
            <w:sdt>
              <w:sdtPr>
                <w:id w:val="-1320881899"/>
                <w:placeholder>
                  <w:docPart w:val="7FC802FE0ECFE74C98679227F5001780"/>
                </w:placeholder>
                <w:temporary/>
                <w:showingPlcHdr/>
                <w15:appearance w15:val="hidden"/>
              </w:sdtPr>
              <w:sdtContent>
                <w:r w:rsidR="00823731" w:rsidRPr="576062CF">
                  <w:t>Row Head</w:t>
                </w:r>
              </w:sdtContent>
            </w:sdt>
          </w:p>
        </w:tc>
        <w:tc>
          <w:tcPr>
            <w:tcW w:w="1845" w:type="dxa"/>
          </w:tcPr>
          <w:p w14:paraId="4BF5735C" w14:textId="77777777" w:rsidR="576062CF" w:rsidRDefault="00000000" w:rsidP="007D4A2B">
            <w:pPr>
              <w:pStyle w:val="NoIndent"/>
            </w:pPr>
            <w:sdt>
              <w:sdtPr>
                <w:id w:val="-1176963747"/>
                <w:placeholder>
                  <w:docPart w:val="51E682EA05A6714B8F701E00F99C9D9A"/>
                </w:placeholder>
                <w:temporary/>
                <w:showingPlcHdr/>
                <w15:appearance w15:val="hidden"/>
              </w:sdtPr>
              <w:sdtContent>
                <w:r w:rsidR="00823731">
                  <w:t>789</w:t>
                </w:r>
              </w:sdtContent>
            </w:sdt>
          </w:p>
        </w:tc>
        <w:tc>
          <w:tcPr>
            <w:tcW w:w="1845" w:type="dxa"/>
          </w:tcPr>
          <w:p w14:paraId="22577B1F" w14:textId="77777777" w:rsidR="576062CF" w:rsidRDefault="00000000" w:rsidP="007D4A2B">
            <w:pPr>
              <w:pStyle w:val="NoIndent"/>
            </w:pPr>
            <w:sdt>
              <w:sdtPr>
                <w:id w:val="1320927477"/>
                <w:placeholder>
                  <w:docPart w:val="C480A9412F7D6D4D92FE2562DA402EE1"/>
                </w:placeholder>
                <w:temporary/>
                <w:showingPlcHdr/>
                <w15:appearance w15:val="hidden"/>
              </w:sdtPr>
              <w:sdtContent>
                <w:r w:rsidR="00823731">
                  <w:t>789</w:t>
                </w:r>
              </w:sdtContent>
            </w:sdt>
          </w:p>
        </w:tc>
        <w:tc>
          <w:tcPr>
            <w:tcW w:w="1845" w:type="dxa"/>
          </w:tcPr>
          <w:p w14:paraId="111B20EB" w14:textId="77777777" w:rsidR="576062CF" w:rsidRDefault="00000000" w:rsidP="007D4A2B">
            <w:pPr>
              <w:pStyle w:val="NoIndent"/>
            </w:pPr>
            <w:sdt>
              <w:sdtPr>
                <w:id w:val="1859227372"/>
                <w:placeholder>
                  <w:docPart w:val="6EA0CF3E1FC3D84C9A6CE6E83F54123E"/>
                </w:placeholder>
                <w:temporary/>
                <w:showingPlcHdr/>
                <w15:appearance w15:val="hidden"/>
              </w:sdtPr>
              <w:sdtContent>
                <w:r w:rsidR="00823731">
                  <w:t>789</w:t>
                </w:r>
              </w:sdtContent>
            </w:sdt>
          </w:p>
        </w:tc>
        <w:tc>
          <w:tcPr>
            <w:tcW w:w="1845" w:type="dxa"/>
          </w:tcPr>
          <w:p w14:paraId="58CA83E1" w14:textId="77777777" w:rsidR="576062CF" w:rsidRDefault="00000000" w:rsidP="007D4A2B">
            <w:pPr>
              <w:pStyle w:val="NoIndent"/>
            </w:pPr>
            <w:sdt>
              <w:sdtPr>
                <w:id w:val="-1366515644"/>
                <w:placeholder>
                  <w:docPart w:val="D7E7ADD4F3CDF9418B642007051FE06E"/>
                </w:placeholder>
                <w:temporary/>
                <w:showingPlcHdr/>
                <w15:appearance w15:val="hidden"/>
              </w:sdtPr>
              <w:sdtContent>
                <w:r w:rsidR="00823731">
                  <w:t>789</w:t>
                </w:r>
              </w:sdtContent>
            </w:sdt>
          </w:p>
        </w:tc>
      </w:tr>
      <w:tr w:rsidR="576062CF" w14:paraId="0C34B65D" w14:textId="77777777" w:rsidTr="00DF3215">
        <w:tc>
          <w:tcPr>
            <w:tcW w:w="1845" w:type="dxa"/>
          </w:tcPr>
          <w:p w14:paraId="5AB04E6B" w14:textId="77777777" w:rsidR="576062CF" w:rsidRDefault="00000000" w:rsidP="007D4A2B">
            <w:pPr>
              <w:pStyle w:val="NoIndent"/>
            </w:pPr>
            <w:sdt>
              <w:sdtPr>
                <w:id w:val="1115644317"/>
                <w:placeholder>
                  <w:docPart w:val="054D4589919FC14E8E1E63FF8E492156"/>
                </w:placeholder>
                <w:temporary/>
                <w:showingPlcHdr/>
                <w15:appearance w15:val="hidden"/>
              </w:sdtPr>
              <w:sdtContent>
                <w:r w:rsidR="00823731" w:rsidRPr="576062CF">
                  <w:t>Row Head</w:t>
                </w:r>
              </w:sdtContent>
            </w:sdt>
          </w:p>
        </w:tc>
        <w:tc>
          <w:tcPr>
            <w:tcW w:w="1845" w:type="dxa"/>
          </w:tcPr>
          <w:p w14:paraId="38BD56FB" w14:textId="77777777" w:rsidR="576062CF" w:rsidRDefault="00000000" w:rsidP="007D4A2B">
            <w:pPr>
              <w:pStyle w:val="NoIndent"/>
            </w:pPr>
            <w:sdt>
              <w:sdtPr>
                <w:id w:val="1649245883"/>
                <w:placeholder>
                  <w:docPart w:val="F8ADC5A6CBF7BC418EC74204768E4FDF"/>
                </w:placeholder>
                <w:temporary/>
                <w:showingPlcHdr/>
                <w15:appearance w15:val="hidden"/>
              </w:sdtPr>
              <w:sdtContent>
                <w:r w:rsidR="00823731">
                  <w:t>123</w:t>
                </w:r>
              </w:sdtContent>
            </w:sdt>
          </w:p>
        </w:tc>
        <w:tc>
          <w:tcPr>
            <w:tcW w:w="1845" w:type="dxa"/>
          </w:tcPr>
          <w:p w14:paraId="52BEBB8A" w14:textId="77777777" w:rsidR="576062CF" w:rsidRDefault="00000000" w:rsidP="007D4A2B">
            <w:pPr>
              <w:pStyle w:val="NoIndent"/>
            </w:pPr>
            <w:sdt>
              <w:sdtPr>
                <w:id w:val="-1790052209"/>
                <w:placeholder>
                  <w:docPart w:val="E932AADA344A544BA28DAFB8CB547E83"/>
                </w:placeholder>
                <w:temporary/>
                <w:showingPlcHdr/>
                <w15:appearance w15:val="hidden"/>
              </w:sdtPr>
              <w:sdtContent>
                <w:r w:rsidR="00823731">
                  <w:t>123</w:t>
                </w:r>
              </w:sdtContent>
            </w:sdt>
          </w:p>
        </w:tc>
        <w:tc>
          <w:tcPr>
            <w:tcW w:w="1845" w:type="dxa"/>
          </w:tcPr>
          <w:p w14:paraId="7A2D8D99" w14:textId="77777777" w:rsidR="576062CF" w:rsidRDefault="00000000" w:rsidP="007D4A2B">
            <w:pPr>
              <w:pStyle w:val="NoIndent"/>
            </w:pPr>
            <w:sdt>
              <w:sdtPr>
                <w:id w:val="-258451729"/>
                <w:placeholder>
                  <w:docPart w:val="85537C5CAA539B46B2EA9D7478CA2647"/>
                </w:placeholder>
                <w:temporary/>
                <w:showingPlcHdr/>
                <w15:appearance w15:val="hidden"/>
              </w:sdtPr>
              <w:sdtContent>
                <w:r w:rsidR="00823731">
                  <w:t>123</w:t>
                </w:r>
              </w:sdtContent>
            </w:sdt>
          </w:p>
        </w:tc>
        <w:tc>
          <w:tcPr>
            <w:tcW w:w="1845" w:type="dxa"/>
          </w:tcPr>
          <w:p w14:paraId="409E1913" w14:textId="77777777" w:rsidR="576062CF" w:rsidRDefault="00000000" w:rsidP="007D4A2B">
            <w:pPr>
              <w:pStyle w:val="NoIndent"/>
            </w:pPr>
            <w:sdt>
              <w:sdtPr>
                <w:id w:val="-1971130916"/>
                <w:placeholder>
                  <w:docPart w:val="4F8AC227C9F90D44BA8F2E6EA1E6303F"/>
                </w:placeholder>
                <w:temporary/>
                <w:showingPlcHdr/>
                <w15:appearance w15:val="hidden"/>
              </w:sdtPr>
              <w:sdtContent>
                <w:r w:rsidR="00823731">
                  <w:t>123</w:t>
                </w:r>
              </w:sdtContent>
            </w:sdt>
          </w:p>
        </w:tc>
      </w:tr>
      <w:tr w:rsidR="576062CF" w14:paraId="622CC5F7" w14:textId="77777777" w:rsidTr="00DF3215">
        <w:tc>
          <w:tcPr>
            <w:tcW w:w="1845" w:type="dxa"/>
          </w:tcPr>
          <w:p w14:paraId="5D44B3B3" w14:textId="77777777" w:rsidR="576062CF" w:rsidRDefault="00000000" w:rsidP="007D4A2B">
            <w:pPr>
              <w:pStyle w:val="NoIndent"/>
            </w:pPr>
            <w:sdt>
              <w:sdtPr>
                <w:id w:val="-154917051"/>
                <w:placeholder>
                  <w:docPart w:val="42B872CDEC809D429FF96CFDCB40F394"/>
                </w:placeholder>
                <w:temporary/>
                <w:showingPlcHdr/>
                <w15:appearance w15:val="hidden"/>
              </w:sdtPr>
              <w:sdtContent>
                <w:r w:rsidR="00823731" w:rsidRPr="576062CF">
                  <w:t>Row Head</w:t>
                </w:r>
              </w:sdtContent>
            </w:sdt>
          </w:p>
        </w:tc>
        <w:tc>
          <w:tcPr>
            <w:tcW w:w="1845" w:type="dxa"/>
          </w:tcPr>
          <w:p w14:paraId="2FAEB06C" w14:textId="77777777" w:rsidR="576062CF" w:rsidRDefault="00000000" w:rsidP="007D4A2B">
            <w:pPr>
              <w:pStyle w:val="NoIndent"/>
            </w:pPr>
            <w:sdt>
              <w:sdtPr>
                <w:id w:val="17814884"/>
                <w:placeholder>
                  <w:docPart w:val="F02647FE4911E647A1FF60BF826F7106"/>
                </w:placeholder>
                <w:temporary/>
                <w:showingPlcHdr/>
                <w15:appearance w15:val="hidden"/>
              </w:sdtPr>
              <w:sdtContent>
                <w:r w:rsidR="00823731">
                  <w:t>456</w:t>
                </w:r>
              </w:sdtContent>
            </w:sdt>
          </w:p>
        </w:tc>
        <w:tc>
          <w:tcPr>
            <w:tcW w:w="1845" w:type="dxa"/>
          </w:tcPr>
          <w:p w14:paraId="5BB2E345" w14:textId="77777777" w:rsidR="576062CF" w:rsidRDefault="00000000" w:rsidP="007D4A2B">
            <w:pPr>
              <w:pStyle w:val="NoIndent"/>
            </w:pPr>
            <w:sdt>
              <w:sdtPr>
                <w:id w:val="-1479841069"/>
                <w:placeholder>
                  <w:docPart w:val="4D746B44FD02394DB285E800746E8A70"/>
                </w:placeholder>
                <w:temporary/>
                <w:showingPlcHdr/>
                <w15:appearance w15:val="hidden"/>
              </w:sdtPr>
              <w:sdtContent>
                <w:r w:rsidR="00823731">
                  <w:t>456</w:t>
                </w:r>
              </w:sdtContent>
            </w:sdt>
          </w:p>
        </w:tc>
        <w:tc>
          <w:tcPr>
            <w:tcW w:w="1845" w:type="dxa"/>
          </w:tcPr>
          <w:p w14:paraId="78C5A534" w14:textId="77777777" w:rsidR="576062CF" w:rsidRDefault="00000000" w:rsidP="007D4A2B">
            <w:pPr>
              <w:pStyle w:val="NoIndent"/>
            </w:pPr>
            <w:sdt>
              <w:sdtPr>
                <w:id w:val="1543251790"/>
                <w:placeholder>
                  <w:docPart w:val="40A7BD40E4C97948990E6CDD91FF7E7D"/>
                </w:placeholder>
                <w:temporary/>
                <w:showingPlcHdr/>
                <w15:appearance w15:val="hidden"/>
              </w:sdtPr>
              <w:sdtContent>
                <w:r w:rsidR="00823731">
                  <w:t>456</w:t>
                </w:r>
              </w:sdtContent>
            </w:sdt>
          </w:p>
        </w:tc>
        <w:tc>
          <w:tcPr>
            <w:tcW w:w="1845" w:type="dxa"/>
          </w:tcPr>
          <w:p w14:paraId="515FC59C" w14:textId="77777777" w:rsidR="576062CF" w:rsidRDefault="00000000" w:rsidP="007D4A2B">
            <w:pPr>
              <w:pStyle w:val="NoIndent"/>
            </w:pPr>
            <w:sdt>
              <w:sdtPr>
                <w:id w:val="-1270148822"/>
                <w:placeholder>
                  <w:docPart w:val="A2D8D87C126D9F438D79E221663B407F"/>
                </w:placeholder>
                <w:temporary/>
                <w:showingPlcHdr/>
                <w15:appearance w15:val="hidden"/>
              </w:sdtPr>
              <w:sdtContent>
                <w:r w:rsidR="00823731">
                  <w:t>456</w:t>
                </w:r>
              </w:sdtContent>
            </w:sdt>
          </w:p>
        </w:tc>
      </w:tr>
      <w:tr w:rsidR="576062CF" w14:paraId="360F44E8" w14:textId="77777777" w:rsidTr="00DF3215">
        <w:tc>
          <w:tcPr>
            <w:tcW w:w="1845" w:type="dxa"/>
            <w:tcBorders>
              <w:bottom w:val="single" w:sz="12" w:space="0" w:color="auto"/>
            </w:tcBorders>
          </w:tcPr>
          <w:p w14:paraId="6AB37BD4" w14:textId="77777777" w:rsidR="576062CF" w:rsidRDefault="00000000" w:rsidP="007D4A2B">
            <w:pPr>
              <w:pStyle w:val="NoIndent"/>
            </w:pPr>
            <w:sdt>
              <w:sdtPr>
                <w:id w:val="1339804760"/>
                <w:placeholder>
                  <w:docPart w:val="A844463D0940AA44A37FF7D807968DF7"/>
                </w:placeholder>
                <w:temporary/>
                <w:showingPlcHdr/>
                <w15:appearance w15:val="hidden"/>
              </w:sdtPr>
              <w:sdtContent>
                <w:r w:rsidR="00823731" w:rsidRPr="576062CF">
                  <w:t>Row Head</w:t>
                </w:r>
              </w:sdtContent>
            </w:sdt>
          </w:p>
        </w:tc>
        <w:tc>
          <w:tcPr>
            <w:tcW w:w="1845" w:type="dxa"/>
            <w:tcBorders>
              <w:bottom w:val="single" w:sz="12" w:space="0" w:color="auto"/>
            </w:tcBorders>
          </w:tcPr>
          <w:p w14:paraId="02A271D3" w14:textId="77777777" w:rsidR="576062CF" w:rsidRDefault="00000000" w:rsidP="007D4A2B">
            <w:pPr>
              <w:pStyle w:val="NoIndent"/>
            </w:pPr>
            <w:sdt>
              <w:sdtPr>
                <w:id w:val="344986237"/>
                <w:placeholder>
                  <w:docPart w:val="1A5AF6F11522C34396837B85F9A8D5C1"/>
                </w:placeholder>
                <w:temporary/>
                <w:showingPlcHdr/>
                <w15:appearance w15:val="hidden"/>
              </w:sdtPr>
              <w:sdtContent>
                <w:r w:rsidR="00823731">
                  <w:t>789</w:t>
                </w:r>
              </w:sdtContent>
            </w:sdt>
          </w:p>
        </w:tc>
        <w:tc>
          <w:tcPr>
            <w:tcW w:w="1845" w:type="dxa"/>
            <w:tcBorders>
              <w:bottom w:val="single" w:sz="12" w:space="0" w:color="auto"/>
            </w:tcBorders>
          </w:tcPr>
          <w:p w14:paraId="2CF55E28" w14:textId="77777777" w:rsidR="576062CF" w:rsidRDefault="00000000" w:rsidP="007D4A2B">
            <w:pPr>
              <w:pStyle w:val="NoIndent"/>
            </w:pPr>
            <w:sdt>
              <w:sdtPr>
                <w:id w:val="-762455871"/>
                <w:placeholder>
                  <w:docPart w:val="C2FA007453E7F84B97C0083BF5DF9919"/>
                </w:placeholder>
                <w:temporary/>
                <w:showingPlcHdr/>
                <w15:appearance w15:val="hidden"/>
              </w:sdtPr>
              <w:sdtContent>
                <w:r w:rsidR="00823731">
                  <w:t>789</w:t>
                </w:r>
              </w:sdtContent>
            </w:sdt>
          </w:p>
        </w:tc>
        <w:tc>
          <w:tcPr>
            <w:tcW w:w="1845" w:type="dxa"/>
            <w:tcBorders>
              <w:bottom w:val="single" w:sz="12" w:space="0" w:color="auto"/>
            </w:tcBorders>
          </w:tcPr>
          <w:p w14:paraId="5C29E858" w14:textId="77777777" w:rsidR="576062CF" w:rsidRDefault="00000000" w:rsidP="007D4A2B">
            <w:pPr>
              <w:pStyle w:val="NoIndent"/>
            </w:pPr>
            <w:sdt>
              <w:sdtPr>
                <w:id w:val="1208213714"/>
                <w:placeholder>
                  <w:docPart w:val="EF74AE7397618043B4FD8B6A7485093F"/>
                </w:placeholder>
                <w:temporary/>
                <w:showingPlcHdr/>
                <w15:appearance w15:val="hidden"/>
              </w:sdtPr>
              <w:sdtContent>
                <w:r w:rsidR="00823731">
                  <w:t>789</w:t>
                </w:r>
              </w:sdtContent>
            </w:sdt>
          </w:p>
        </w:tc>
        <w:tc>
          <w:tcPr>
            <w:tcW w:w="1845" w:type="dxa"/>
            <w:tcBorders>
              <w:bottom w:val="single" w:sz="12" w:space="0" w:color="auto"/>
            </w:tcBorders>
          </w:tcPr>
          <w:p w14:paraId="4EC35135" w14:textId="77777777" w:rsidR="576062CF" w:rsidRDefault="00000000" w:rsidP="007D4A2B">
            <w:pPr>
              <w:pStyle w:val="NoIndent"/>
            </w:pPr>
            <w:sdt>
              <w:sdtPr>
                <w:id w:val="420154058"/>
                <w:placeholder>
                  <w:docPart w:val="908971F0B593C147A173142EDAACBEB4"/>
                </w:placeholder>
                <w:temporary/>
                <w:showingPlcHdr/>
                <w15:appearance w15:val="hidden"/>
              </w:sdtPr>
              <w:sdtContent>
                <w:r w:rsidR="00823731">
                  <w:t>789</w:t>
                </w:r>
              </w:sdtContent>
            </w:sdt>
          </w:p>
        </w:tc>
      </w:tr>
    </w:tbl>
    <w:p w14:paraId="02D34C48" w14:textId="77777777" w:rsidR="00DF3215" w:rsidRDefault="00DF3215" w:rsidP="00DF3215">
      <w:pPr>
        <w:rPr>
          <w:rStyle w:val="Emphasis"/>
          <w:rFonts w:ascii="Calibri" w:eastAsia="Calibri" w:hAnsi="Calibri" w:cs="Calibri"/>
          <w:color w:val="000000" w:themeColor="text1"/>
        </w:rPr>
      </w:pPr>
    </w:p>
    <w:p w14:paraId="7F220B04" w14:textId="77777777" w:rsidR="576062CF" w:rsidRDefault="00000000" w:rsidP="00530EF3">
      <w:pPr>
        <w:pStyle w:val="NoIndent"/>
        <w:rPr>
          <w:rFonts w:ascii="Calibri" w:eastAsia="Calibri" w:hAnsi="Calibri" w:cs="Calibri"/>
          <w:color w:val="000000" w:themeColor="text1"/>
        </w:rPr>
      </w:pPr>
      <w:sdt>
        <w:sdtPr>
          <w:rPr>
            <w:rStyle w:val="Emphasis"/>
            <w:rFonts w:ascii="Calibri" w:eastAsia="Calibri" w:hAnsi="Calibri" w:cs="Calibri"/>
            <w:color w:val="000000" w:themeColor="text1"/>
          </w:rPr>
          <w:id w:val="460615673"/>
          <w:placeholder>
            <w:docPart w:val="2D968F04C96C764DA69C587CC0FE9CA0"/>
          </w:placeholder>
          <w:temporary/>
          <w:showingPlcHdr/>
          <w15:appearance w15:val="hidden"/>
        </w:sdtPr>
        <w:sdtContent>
          <w:r w:rsidR="00823731" w:rsidRPr="72E609EB">
            <w:rPr>
              <w:rStyle w:val="Emphasis"/>
              <w:rFonts w:ascii="Calibri" w:eastAsia="Calibri" w:hAnsi="Calibri" w:cs="Calibri"/>
              <w:color w:val="000000" w:themeColor="text1"/>
            </w:rPr>
            <w:t>Note</w:t>
          </w:r>
          <w:r w:rsidR="00823731" w:rsidRPr="72E609EB">
            <w:rPr>
              <w:rFonts w:ascii="Calibri" w:eastAsia="Calibri" w:hAnsi="Calibri" w:cs="Calibri"/>
              <w:color w:val="000000" w:themeColor="text1"/>
            </w:rPr>
            <w:t>:</w:t>
          </w:r>
        </w:sdtContent>
      </w:sdt>
      <w:r w:rsidR="00823731" w:rsidRPr="00823731">
        <w:t xml:space="preserve"> </w:t>
      </w:r>
      <w:sdt>
        <w:sdtPr>
          <w:id w:val="-117917110"/>
          <w:placeholder>
            <w:docPart w:val="7D022CC663C2E14D8457522CA4A1333F"/>
          </w:placeholder>
          <w:temporary/>
          <w:showingPlcHdr/>
          <w15:appearance w15:val="hidden"/>
        </w:sdtPr>
        <w:sdtContent>
          <w:r w:rsidR="00823731" w:rsidRPr="00DF3215">
            <w:t xml:space="preserve">Place all tables for your paper in a tables section, following references and footnotes. Start a new page for each table, include a table number and table title for each, as shown. All explanatory text appears in a table note that follows the table, like this one. Use the </w:t>
          </w:r>
          <w:r w:rsidR="00823731" w:rsidRPr="00DF3215">
            <w:rPr>
              <w:rStyle w:val="Strong"/>
            </w:rPr>
            <w:t>Table/Figure</w:t>
          </w:r>
          <w:r w:rsidR="00823731" w:rsidRPr="00DF3215">
            <w:t xml:space="preserve"> style, available on the </w:t>
          </w:r>
          <w:r w:rsidR="00823731" w:rsidRPr="00DF3215">
            <w:rPr>
              <w:rStyle w:val="Strong"/>
            </w:rPr>
            <w:t>Home</w:t>
          </w:r>
          <w:r w:rsidR="00823731" w:rsidRPr="00DF3215">
            <w:t xml:space="preserve"> tab, in the </w:t>
          </w:r>
          <w:r w:rsidR="00823731" w:rsidRPr="00DF3215">
            <w:rPr>
              <w:rStyle w:val="Strong"/>
            </w:rPr>
            <w:t>Styles</w:t>
          </w:r>
          <w:r w:rsidR="00823731" w:rsidRPr="00DF3215">
            <w:t xml:space="preserve"> gallery, to get the spacing between table and note. Tables in APA format can use single or 1.5 line spacing. Include a heading for every row and column, even if the content seems obvious. A default table style has been set up for this template that fits APA guidelines. To insert a table, on the </w:t>
          </w:r>
          <w:r w:rsidR="00823731" w:rsidRPr="00DF3215">
            <w:rPr>
              <w:rStyle w:val="Strong"/>
            </w:rPr>
            <w:t>Insert</w:t>
          </w:r>
          <w:r w:rsidR="00823731" w:rsidRPr="00DF3215">
            <w:t xml:space="preserve"> tab, click </w:t>
          </w:r>
          <w:r w:rsidR="00823731" w:rsidRPr="00DF3215">
            <w:rPr>
              <w:rStyle w:val="Strong"/>
            </w:rPr>
            <w:t>Table</w:t>
          </w:r>
          <w:r w:rsidR="00823731" w:rsidRPr="00DF3215">
            <w:t>.</w:t>
          </w:r>
        </w:sdtContent>
      </w:sdt>
    </w:p>
    <w:p w14:paraId="580DA6BE" w14:textId="77777777" w:rsidR="576062CF" w:rsidRDefault="576062CF">
      <w:r>
        <w:br w:type="page"/>
      </w:r>
    </w:p>
    <w:p w14:paraId="1EC2B565" w14:textId="77777777" w:rsidR="576062CF" w:rsidRDefault="00000000" w:rsidP="00B5233A">
      <w:pPr>
        <w:pStyle w:val="TableHeading"/>
      </w:pPr>
      <w:sdt>
        <w:sdtPr>
          <w:id w:val="276222477"/>
          <w:placeholder>
            <w:docPart w:val="BA6FE755FA96BC41A13215AA325B9DF6"/>
          </w:placeholder>
          <w:temporary/>
          <w:showingPlcHdr/>
          <w15:appearance w15:val="hidden"/>
        </w:sdtPr>
        <w:sdtContent>
          <w:r w:rsidR="00823731" w:rsidRPr="00B5233A">
            <w:t>Figures Title</w:t>
          </w:r>
        </w:sdtContent>
      </w:sdt>
      <w:r w:rsidR="576062CF" w:rsidRPr="576062CF">
        <w:t xml:space="preserve"> </w:t>
      </w:r>
    </w:p>
    <w:p w14:paraId="2EB5AC86" w14:textId="77777777" w:rsidR="00530EF3" w:rsidRPr="00530EF3" w:rsidRDefault="00000000" w:rsidP="00530EF3">
      <w:pPr>
        <w:pStyle w:val="CaptionCallout"/>
      </w:pPr>
      <w:sdt>
        <w:sdtPr>
          <w:rPr>
            <w:i/>
            <w:iCs/>
          </w:rPr>
          <w:id w:val="748705629"/>
          <w:placeholder>
            <w:docPart w:val="1638E1EB6D431C46B57C7FEFBBE748E6"/>
          </w:placeholder>
          <w:temporary/>
          <w:showingPlcHdr/>
          <w15:appearance w15:val="hidden"/>
        </w:sdtPr>
        <w:sdtContent>
          <w:r w:rsidR="00530EF3" w:rsidRPr="00530EF3">
            <w:t>Figure 1.</w:t>
          </w:r>
        </w:sdtContent>
      </w:sdt>
      <w:r w:rsidR="00530EF3" w:rsidRPr="00530EF3">
        <w:t xml:space="preserve"> </w:t>
      </w:r>
    </w:p>
    <w:p w14:paraId="0AA85970" w14:textId="77777777" w:rsidR="00530EF3" w:rsidRPr="00530EF3" w:rsidRDefault="00000000" w:rsidP="00530EF3">
      <w:pPr>
        <w:pStyle w:val="Caption"/>
      </w:pPr>
      <w:sdt>
        <w:sdtPr>
          <w:id w:val="1327716691"/>
          <w:placeholder>
            <w:docPart w:val="C7FE34F635075B48B2CD7826420BD4C6"/>
          </w:placeholder>
          <w:temporary/>
          <w:showingPlcHdr/>
          <w15:appearance w15:val="hidden"/>
        </w:sdtPr>
        <w:sdtContent>
          <w:r w:rsidR="00530EF3" w:rsidRPr="00530EF3">
            <w:t>Include all figures in their own section, following references, footnotes, and tables. Include a numbered caption for each figure. Use the Table/Figure style for easy spacing between figure and caption.</w:t>
          </w:r>
        </w:sdtContent>
      </w:sdt>
    </w:p>
    <w:p w14:paraId="777BDF79" w14:textId="77777777" w:rsidR="00DF3215" w:rsidRDefault="00DF3215" w:rsidP="00530EF3">
      <w:pPr>
        <w:pStyle w:val="NoIndent"/>
      </w:pPr>
    </w:p>
    <w:p w14:paraId="6639113A" w14:textId="77777777" w:rsidR="576062CF" w:rsidRDefault="576062CF" w:rsidP="00530EF3">
      <w:pPr>
        <w:pStyle w:val="NoIndent"/>
        <w:rPr>
          <w:rFonts w:ascii="Calibri" w:eastAsia="Calibri" w:hAnsi="Calibri" w:cs="Calibri"/>
          <w:color w:val="000000" w:themeColor="text1"/>
        </w:rPr>
      </w:pPr>
      <w:r>
        <w:rPr>
          <w:noProof/>
          <w:lang w:val="en-AU" w:eastAsia="en-AU"/>
        </w:rPr>
        <w:drawing>
          <wp:inline distT="0" distB="0" distL="0" distR="0" wp14:anchorId="4C1FA1FC" wp14:editId="749620E7">
            <wp:extent cx="5943600" cy="3200400"/>
            <wp:effectExtent l="0" t="0" r="0" b="0"/>
            <wp:docPr id="762097935" name="Picture 762097935" descr="Sample bar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3200400"/>
                    </a:xfrm>
                    <a:prstGeom prst="rect">
                      <a:avLst/>
                    </a:prstGeom>
                  </pic:spPr>
                </pic:pic>
              </a:graphicData>
            </a:graphic>
          </wp:inline>
        </w:drawing>
      </w:r>
    </w:p>
    <w:p w14:paraId="0162F362" w14:textId="6C408AAE" w:rsidR="576062CF" w:rsidRDefault="576062CF" w:rsidP="0F5677D9">
      <w:pPr>
        <w:rPr>
          <w:i/>
          <w:iCs/>
        </w:rPr>
      </w:pPr>
    </w:p>
    <w:p w14:paraId="13E7807B" w14:textId="3338A23C" w:rsidR="004208FF" w:rsidRDefault="004208FF">
      <w:pPr>
        <w:spacing w:after="160" w:line="259" w:lineRule="auto"/>
        <w:ind w:firstLine="0"/>
        <w:rPr>
          <w:i/>
          <w:iCs/>
        </w:rPr>
      </w:pPr>
      <w:r>
        <w:rPr>
          <w:i/>
          <w:iCs/>
        </w:rPr>
        <w:br w:type="page"/>
      </w:r>
    </w:p>
    <w:p w14:paraId="1EB4B070" w14:textId="3A9CFC64" w:rsidR="004208FF" w:rsidRDefault="004208FF" w:rsidP="004208FF">
      <w:pPr>
        <w:pStyle w:val="Heading1"/>
      </w:pPr>
      <w:r>
        <w:lastRenderedPageBreak/>
        <w:t>Appendix</w:t>
      </w:r>
    </w:p>
    <w:sectPr w:rsidR="004208FF">
      <w:headerReference w:type="default" r:id="rId13"/>
      <w:footerReference w:type="default" r:id="rId14"/>
      <w:headerReference w:type="first" r:id="rId15"/>
      <w:foot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C84B00" w14:textId="77777777" w:rsidR="003A21EB" w:rsidRDefault="003A21EB">
      <w:pPr>
        <w:spacing w:line="240" w:lineRule="auto"/>
      </w:pPr>
      <w:r>
        <w:separator/>
      </w:r>
    </w:p>
  </w:endnote>
  <w:endnote w:type="continuationSeparator" w:id="0">
    <w:p w14:paraId="3CE6084D" w14:textId="77777777" w:rsidR="003A21EB" w:rsidRDefault="003A21EB">
      <w:pPr>
        <w:spacing w:line="240" w:lineRule="auto"/>
      </w:pPr>
      <w:r>
        <w:continuationSeparator/>
      </w:r>
    </w:p>
  </w:endnote>
  <w:endnote w:type="continuationNotice" w:id="1">
    <w:p w14:paraId="2D3E67BF" w14:textId="77777777" w:rsidR="003A21EB" w:rsidRDefault="003A21E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LMRoman10">
    <w:altName w:val="Cambria"/>
    <w:panose1 w:val="020B060402020202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33B038C" w14:paraId="01AC3EFD" w14:textId="77777777" w:rsidTr="733B038C">
      <w:tc>
        <w:tcPr>
          <w:tcW w:w="3120" w:type="dxa"/>
        </w:tcPr>
        <w:p w14:paraId="18099155" w14:textId="77777777" w:rsidR="733B038C" w:rsidRDefault="733B038C" w:rsidP="733B038C">
          <w:pPr>
            <w:pStyle w:val="Header"/>
            <w:ind w:left="-115"/>
          </w:pPr>
        </w:p>
      </w:tc>
      <w:tc>
        <w:tcPr>
          <w:tcW w:w="3120" w:type="dxa"/>
        </w:tcPr>
        <w:p w14:paraId="4219267F" w14:textId="77777777" w:rsidR="733B038C" w:rsidRDefault="733B038C" w:rsidP="733B038C">
          <w:pPr>
            <w:pStyle w:val="Header"/>
            <w:jc w:val="center"/>
          </w:pPr>
        </w:p>
      </w:tc>
      <w:tc>
        <w:tcPr>
          <w:tcW w:w="3120" w:type="dxa"/>
        </w:tcPr>
        <w:p w14:paraId="59E6ADF4" w14:textId="77777777" w:rsidR="733B038C" w:rsidRDefault="733B038C" w:rsidP="733B038C">
          <w:pPr>
            <w:pStyle w:val="Header"/>
            <w:ind w:right="-115"/>
            <w:jc w:val="right"/>
          </w:pPr>
        </w:p>
      </w:tc>
    </w:tr>
  </w:tbl>
  <w:p w14:paraId="47F91F1D" w14:textId="77777777" w:rsidR="733B038C" w:rsidRDefault="733B038C" w:rsidP="733B03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33B038C" w14:paraId="305F04E2" w14:textId="77777777" w:rsidTr="733B038C">
      <w:tc>
        <w:tcPr>
          <w:tcW w:w="3120" w:type="dxa"/>
        </w:tcPr>
        <w:p w14:paraId="628022E7" w14:textId="77777777" w:rsidR="733B038C" w:rsidRDefault="733B038C" w:rsidP="733B038C">
          <w:pPr>
            <w:pStyle w:val="Header"/>
            <w:ind w:left="-115"/>
          </w:pPr>
        </w:p>
      </w:tc>
      <w:tc>
        <w:tcPr>
          <w:tcW w:w="3120" w:type="dxa"/>
        </w:tcPr>
        <w:p w14:paraId="68C7F38C" w14:textId="77777777" w:rsidR="733B038C" w:rsidRDefault="733B038C" w:rsidP="733B038C">
          <w:pPr>
            <w:pStyle w:val="Header"/>
            <w:jc w:val="center"/>
          </w:pPr>
        </w:p>
      </w:tc>
      <w:tc>
        <w:tcPr>
          <w:tcW w:w="3120" w:type="dxa"/>
        </w:tcPr>
        <w:p w14:paraId="59D736D2" w14:textId="77777777" w:rsidR="733B038C" w:rsidRDefault="733B038C" w:rsidP="733B038C">
          <w:pPr>
            <w:pStyle w:val="Header"/>
            <w:ind w:right="-115"/>
            <w:jc w:val="right"/>
          </w:pPr>
        </w:p>
      </w:tc>
    </w:tr>
  </w:tbl>
  <w:p w14:paraId="484B2FD6" w14:textId="77777777" w:rsidR="733B038C" w:rsidRDefault="733B038C" w:rsidP="733B03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2DBD63" w14:textId="77777777" w:rsidR="003A21EB" w:rsidRDefault="003A21EB">
      <w:pPr>
        <w:spacing w:line="240" w:lineRule="auto"/>
      </w:pPr>
      <w:r>
        <w:separator/>
      </w:r>
    </w:p>
  </w:footnote>
  <w:footnote w:type="continuationSeparator" w:id="0">
    <w:p w14:paraId="71863061" w14:textId="77777777" w:rsidR="003A21EB" w:rsidRDefault="003A21EB">
      <w:pPr>
        <w:spacing w:line="240" w:lineRule="auto"/>
      </w:pPr>
      <w:r>
        <w:continuationSeparator/>
      </w:r>
    </w:p>
  </w:footnote>
  <w:footnote w:type="continuationNotice" w:id="1">
    <w:p w14:paraId="0A9CDFB4" w14:textId="77777777" w:rsidR="003A21EB" w:rsidRDefault="003A21EB">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904DBE" w14:paraId="6CCE8B5C" w14:textId="77777777" w:rsidTr="008830C9">
      <w:tc>
        <w:tcPr>
          <w:tcW w:w="3120" w:type="dxa"/>
        </w:tcPr>
        <w:p w14:paraId="338162F5" w14:textId="0AEE5EE0" w:rsidR="00604652" w:rsidRDefault="009C7836" w:rsidP="00604652">
          <w:pPr>
            <w:pStyle w:val="Header"/>
          </w:pPr>
          <w:r>
            <w:t>INDOOR POSITIONING SYSTEM</w:t>
          </w:r>
        </w:p>
      </w:tc>
      <w:tc>
        <w:tcPr>
          <w:tcW w:w="3120" w:type="dxa"/>
        </w:tcPr>
        <w:p w14:paraId="05BE2FB8" w14:textId="77777777" w:rsidR="00904DBE" w:rsidRDefault="00904DBE" w:rsidP="00904DBE">
          <w:pPr>
            <w:pStyle w:val="Header"/>
            <w:jc w:val="center"/>
          </w:pPr>
        </w:p>
      </w:tc>
      <w:tc>
        <w:tcPr>
          <w:tcW w:w="3120" w:type="dxa"/>
        </w:tcPr>
        <w:p w14:paraId="6C3949BB" w14:textId="77777777" w:rsidR="00904DBE" w:rsidRDefault="00904DBE" w:rsidP="00904DBE">
          <w:pPr>
            <w:pStyle w:val="Header"/>
            <w:ind w:right="-115"/>
            <w:jc w:val="right"/>
          </w:pPr>
          <w:r>
            <w:fldChar w:fldCharType="begin"/>
          </w:r>
          <w:r>
            <w:instrText>PAGE</w:instrText>
          </w:r>
          <w:r>
            <w:fldChar w:fldCharType="separate"/>
          </w:r>
          <w:r w:rsidR="00DA395D">
            <w:rPr>
              <w:noProof/>
            </w:rPr>
            <w:t>2</w:t>
          </w:r>
          <w:r>
            <w:fldChar w:fldCharType="end"/>
          </w:r>
        </w:p>
      </w:tc>
    </w:tr>
  </w:tbl>
  <w:p w14:paraId="4AC52F00" w14:textId="77777777" w:rsidR="733B038C" w:rsidRDefault="733B038C" w:rsidP="733B03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CellMar>
        <w:left w:w="0" w:type="dxa"/>
        <w:right w:w="0" w:type="dxa"/>
      </w:tblCellMar>
      <w:tblLook w:val="0600" w:firstRow="0" w:lastRow="0" w:firstColumn="0" w:lastColumn="0" w:noHBand="1" w:noVBand="1"/>
    </w:tblPr>
    <w:tblGrid>
      <w:gridCol w:w="3120"/>
      <w:gridCol w:w="3120"/>
      <w:gridCol w:w="3120"/>
    </w:tblGrid>
    <w:tr w:rsidR="733B038C" w14:paraId="7B07B450" w14:textId="77777777" w:rsidTr="00FD478C">
      <w:tc>
        <w:tcPr>
          <w:tcW w:w="3120" w:type="dxa"/>
        </w:tcPr>
        <w:p w14:paraId="0FC0EFD8" w14:textId="23D3F16B" w:rsidR="733B038C" w:rsidRPr="00FD478C" w:rsidRDefault="009C7836" w:rsidP="00FD478C">
          <w:pPr>
            <w:pStyle w:val="Header"/>
          </w:pPr>
          <w:r>
            <w:t>INDOOR POSITIONING SYSTEM</w:t>
          </w:r>
        </w:p>
      </w:tc>
      <w:tc>
        <w:tcPr>
          <w:tcW w:w="3120" w:type="dxa"/>
        </w:tcPr>
        <w:p w14:paraId="77BDE145" w14:textId="77777777" w:rsidR="733B038C" w:rsidRDefault="733B038C" w:rsidP="733B038C">
          <w:pPr>
            <w:pStyle w:val="Header"/>
            <w:jc w:val="center"/>
          </w:pPr>
        </w:p>
      </w:tc>
      <w:tc>
        <w:tcPr>
          <w:tcW w:w="3120" w:type="dxa"/>
        </w:tcPr>
        <w:p w14:paraId="4A780FEC" w14:textId="77777777" w:rsidR="733B038C" w:rsidRDefault="733B038C" w:rsidP="733B038C">
          <w:pPr>
            <w:pStyle w:val="Header"/>
            <w:ind w:right="-115"/>
            <w:jc w:val="right"/>
          </w:pPr>
        </w:p>
      </w:tc>
    </w:tr>
  </w:tbl>
  <w:p w14:paraId="719D4A42" w14:textId="77777777" w:rsidR="733B038C" w:rsidRDefault="733B038C" w:rsidP="733B03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17512D68"/>
    <w:multiLevelType w:val="hybridMultilevel"/>
    <w:tmpl w:val="3762F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FD2318"/>
    <w:multiLevelType w:val="hybridMultilevel"/>
    <w:tmpl w:val="169EFB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BF6DA5"/>
    <w:multiLevelType w:val="multilevel"/>
    <w:tmpl w:val="5D260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6654375">
    <w:abstractNumId w:val="0"/>
  </w:num>
  <w:num w:numId="2" w16cid:durableId="1643535467">
    <w:abstractNumId w:val="1"/>
  </w:num>
  <w:num w:numId="3" w16cid:durableId="999432755">
    <w:abstractNumId w:val="2"/>
  </w:num>
  <w:num w:numId="4" w16cid:durableId="1144545913">
    <w:abstractNumId w:val="3"/>
  </w:num>
  <w:num w:numId="5" w16cid:durableId="296766104">
    <w:abstractNumId w:val="4"/>
  </w:num>
  <w:num w:numId="6" w16cid:durableId="18439231">
    <w:abstractNumId w:val="5"/>
  </w:num>
  <w:num w:numId="7" w16cid:durableId="779572688">
    <w:abstractNumId w:val="6"/>
  </w:num>
  <w:num w:numId="8" w16cid:durableId="66120398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836"/>
    <w:rsid w:val="00146D2F"/>
    <w:rsid w:val="001D5F9B"/>
    <w:rsid w:val="002C3BE4"/>
    <w:rsid w:val="002F7E04"/>
    <w:rsid w:val="00371BD9"/>
    <w:rsid w:val="003A21EB"/>
    <w:rsid w:val="003D7176"/>
    <w:rsid w:val="004208FF"/>
    <w:rsid w:val="0042207D"/>
    <w:rsid w:val="004C683E"/>
    <w:rsid w:val="00500997"/>
    <w:rsid w:val="00530EF3"/>
    <w:rsid w:val="00546D60"/>
    <w:rsid w:val="005936DA"/>
    <w:rsid w:val="00604652"/>
    <w:rsid w:val="006C101C"/>
    <w:rsid w:val="006F4709"/>
    <w:rsid w:val="00702B81"/>
    <w:rsid w:val="00727711"/>
    <w:rsid w:val="00734DE4"/>
    <w:rsid w:val="0074264E"/>
    <w:rsid w:val="00796468"/>
    <w:rsid w:val="007D4A2B"/>
    <w:rsid w:val="007E2D6A"/>
    <w:rsid w:val="008078FA"/>
    <w:rsid w:val="00823731"/>
    <w:rsid w:val="008910E2"/>
    <w:rsid w:val="008D47C1"/>
    <w:rsid w:val="00904DBE"/>
    <w:rsid w:val="009C7836"/>
    <w:rsid w:val="00A75901"/>
    <w:rsid w:val="00B116D5"/>
    <w:rsid w:val="00B5233A"/>
    <w:rsid w:val="00BA6612"/>
    <w:rsid w:val="00C26C30"/>
    <w:rsid w:val="00CA1E31"/>
    <w:rsid w:val="00CD7F50"/>
    <w:rsid w:val="00DA395D"/>
    <w:rsid w:val="00DF1ADF"/>
    <w:rsid w:val="00DF3215"/>
    <w:rsid w:val="00E078FD"/>
    <w:rsid w:val="00E23707"/>
    <w:rsid w:val="00E6379F"/>
    <w:rsid w:val="00E879E7"/>
    <w:rsid w:val="00F43ACD"/>
    <w:rsid w:val="00F941E8"/>
    <w:rsid w:val="00FA4C9E"/>
    <w:rsid w:val="00FD478C"/>
    <w:rsid w:val="00FF1E90"/>
    <w:rsid w:val="02B84D5B"/>
    <w:rsid w:val="0D043988"/>
    <w:rsid w:val="0F5677D9"/>
    <w:rsid w:val="211A0CBD"/>
    <w:rsid w:val="26E400E3"/>
    <w:rsid w:val="2A8439C5"/>
    <w:rsid w:val="31C3BEDA"/>
    <w:rsid w:val="3A62D598"/>
    <w:rsid w:val="4B67EC07"/>
    <w:rsid w:val="5643BF48"/>
    <w:rsid w:val="576062CF"/>
    <w:rsid w:val="5E87343A"/>
    <w:rsid w:val="6E98F034"/>
    <w:rsid w:val="709762D6"/>
    <w:rsid w:val="717E282B"/>
    <w:rsid w:val="72E609EB"/>
    <w:rsid w:val="733B038C"/>
    <w:rsid w:val="74440036"/>
    <w:rsid w:val="7F8F130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ACE4A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A2B"/>
    <w:pPr>
      <w:spacing w:after="0" w:line="480" w:lineRule="auto"/>
      <w:ind w:firstLine="720"/>
    </w:pPr>
  </w:style>
  <w:style w:type="paragraph" w:styleId="Heading1">
    <w:name w:val="heading 1"/>
    <w:basedOn w:val="Normal"/>
    <w:next w:val="Normal"/>
    <w:link w:val="Heading1Char"/>
    <w:uiPriority w:val="9"/>
    <w:qFormat/>
    <w:rsid w:val="007D4A2B"/>
    <w:pPr>
      <w:ind w:firstLine="0"/>
      <w:jc w:val="center"/>
      <w:outlineLvl w:val="0"/>
    </w:pPr>
    <w:rPr>
      <w:b/>
      <w:bCs/>
    </w:rPr>
  </w:style>
  <w:style w:type="paragraph" w:styleId="Heading2">
    <w:name w:val="heading 2"/>
    <w:basedOn w:val="Normal"/>
    <w:next w:val="Normal"/>
    <w:link w:val="Heading2Char"/>
    <w:uiPriority w:val="9"/>
    <w:unhideWhenUsed/>
    <w:qFormat/>
    <w:rsid w:val="007D4A2B"/>
    <w:pPr>
      <w:ind w:firstLine="0"/>
      <w:outlineLvl w:val="1"/>
    </w:pPr>
    <w:rPr>
      <w:b/>
      <w:bCs/>
    </w:rPr>
  </w:style>
  <w:style w:type="paragraph" w:styleId="Heading3">
    <w:name w:val="heading 3"/>
    <w:basedOn w:val="Normal"/>
    <w:next w:val="Normal"/>
    <w:link w:val="Heading3Char"/>
    <w:uiPriority w:val="9"/>
    <w:unhideWhenUsed/>
    <w:qFormat/>
    <w:rsid w:val="007D4A2B"/>
    <w:pPr>
      <w:ind w:firstLine="0"/>
      <w:outlineLvl w:val="2"/>
    </w:pPr>
    <w:rPr>
      <w:b/>
      <w:bCs/>
      <w:i/>
      <w:iCs/>
    </w:rPr>
  </w:style>
  <w:style w:type="paragraph" w:styleId="Heading4">
    <w:name w:val="heading 4"/>
    <w:basedOn w:val="Normal"/>
    <w:next w:val="Normal"/>
    <w:link w:val="Heading4Char"/>
    <w:uiPriority w:val="9"/>
    <w:unhideWhenUsed/>
    <w:qFormat/>
    <w:rsid w:val="007D4A2B"/>
    <w:pPr>
      <w:ind w:firstLine="0"/>
      <w:outlineLvl w:val="3"/>
    </w:pPr>
    <w:rPr>
      <w:b/>
      <w:bCs/>
    </w:rPr>
  </w:style>
  <w:style w:type="paragraph" w:styleId="Heading5">
    <w:name w:val="heading 5"/>
    <w:basedOn w:val="Normal"/>
    <w:next w:val="Normal"/>
    <w:link w:val="Heading5Char"/>
    <w:uiPriority w:val="9"/>
    <w:unhideWhenUsed/>
    <w:qFormat/>
    <w:rsid w:val="007D4A2B"/>
    <w:pPr>
      <w:ind w:firstLine="0"/>
      <w:outlineLvl w:val="4"/>
    </w:pPr>
    <w:rPr>
      <w:b/>
      <w:bCs/>
      <w:i/>
      <w:iCs/>
    </w:rPr>
  </w:style>
  <w:style w:type="paragraph" w:styleId="Heading6">
    <w:name w:val="heading 6"/>
    <w:basedOn w:val="Normal"/>
    <w:next w:val="Normal"/>
    <w:link w:val="Heading6Char"/>
    <w:uiPriority w:val="9"/>
    <w:semiHidden/>
    <w:unhideWhenUsed/>
    <w:qFormat/>
    <w:rsid w:val="007D4A2B"/>
    <w:pPr>
      <w:keepNext/>
      <w:keepLines/>
      <w:spacing w:before="40"/>
      <w:ind w:firstLine="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Pr>
      <w:i/>
      <w:iCs/>
    </w:rPr>
  </w:style>
  <w:style w:type="character" w:customStyle="1" w:styleId="HeaderChar">
    <w:name w:val="Header Char"/>
    <w:basedOn w:val="DefaultParagraphFont"/>
    <w:link w:val="Header"/>
    <w:uiPriority w:val="99"/>
    <w:rsid w:val="007D4A2B"/>
  </w:style>
  <w:style w:type="paragraph" w:styleId="Header">
    <w:name w:val="header"/>
    <w:basedOn w:val="Normal"/>
    <w:link w:val="HeaderChar"/>
    <w:uiPriority w:val="99"/>
    <w:unhideWhenUsed/>
    <w:rsid w:val="007D4A2B"/>
    <w:pPr>
      <w:tabs>
        <w:tab w:val="center" w:pos="4680"/>
        <w:tab w:val="right" w:pos="9360"/>
      </w:tabs>
      <w:spacing w:line="240" w:lineRule="auto"/>
      <w:ind w:firstLine="0"/>
    </w:pPr>
  </w:style>
  <w:style w:type="character" w:customStyle="1" w:styleId="FooterChar">
    <w:name w:val="Footer Char"/>
    <w:basedOn w:val="DefaultParagraphFont"/>
    <w:link w:val="Footer"/>
    <w:uiPriority w:val="99"/>
    <w:rsid w:val="007D4A2B"/>
  </w:style>
  <w:style w:type="paragraph" w:styleId="Footer">
    <w:name w:val="footer"/>
    <w:basedOn w:val="Normal"/>
    <w:link w:val="FooterChar"/>
    <w:uiPriority w:val="99"/>
    <w:unhideWhenUsed/>
    <w:rsid w:val="007D4A2B"/>
    <w:pPr>
      <w:tabs>
        <w:tab w:val="center" w:pos="4680"/>
        <w:tab w:val="right" w:pos="9360"/>
      </w:tabs>
      <w:spacing w:line="240" w:lineRule="auto"/>
      <w:ind w:firstLine="0"/>
    </w:pPr>
  </w:style>
  <w:style w:type="character" w:styleId="CommentReference">
    <w:name w:val="annotation reference"/>
    <w:basedOn w:val="DefaultParagraphFont"/>
    <w:uiPriority w:val="99"/>
    <w:semiHidden/>
    <w:unhideWhenUsed/>
    <w:rsid w:val="00CD7F50"/>
    <w:rPr>
      <w:sz w:val="16"/>
      <w:szCs w:val="16"/>
    </w:rPr>
  </w:style>
  <w:style w:type="paragraph" w:styleId="CommentText">
    <w:name w:val="annotation text"/>
    <w:basedOn w:val="Normal"/>
    <w:link w:val="CommentTextChar"/>
    <w:uiPriority w:val="99"/>
    <w:unhideWhenUsed/>
    <w:rsid w:val="00CD7F50"/>
    <w:pPr>
      <w:spacing w:line="240" w:lineRule="auto"/>
    </w:pPr>
    <w:rPr>
      <w:sz w:val="20"/>
      <w:szCs w:val="20"/>
    </w:rPr>
  </w:style>
  <w:style w:type="character" w:customStyle="1" w:styleId="CommentTextChar">
    <w:name w:val="Comment Text Char"/>
    <w:basedOn w:val="DefaultParagraphFont"/>
    <w:link w:val="CommentText"/>
    <w:uiPriority w:val="99"/>
    <w:rsid w:val="00CD7F50"/>
    <w:rPr>
      <w:sz w:val="20"/>
      <w:szCs w:val="20"/>
    </w:rPr>
  </w:style>
  <w:style w:type="paragraph" w:styleId="CommentSubject">
    <w:name w:val="annotation subject"/>
    <w:basedOn w:val="CommentText"/>
    <w:next w:val="CommentText"/>
    <w:link w:val="CommentSubjectChar"/>
    <w:uiPriority w:val="99"/>
    <w:semiHidden/>
    <w:unhideWhenUsed/>
    <w:rsid w:val="00CD7F50"/>
    <w:rPr>
      <w:b/>
      <w:bCs/>
    </w:rPr>
  </w:style>
  <w:style w:type="character" w:customStyle="1" w:styleId="CommentSubjectChar">
    <w:name w:val="Comment Subject Char"/>
    <w:basedOn w:val="CommentTextChar"/>
    <w:link w:val="CommentSubject"/>
    <w:uiPriority w:val="99"/>
    <w:semiHidden/>
    <w:rsid w:val="00CD7F50"/>
    <w:rPr>
      <w:b/>
      <w:bCs/>
      <w:sz w:val="20"/>
      <w:szCs w:val="20"/>
    </w:r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C26C3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6C30"/>
    <w:rPr>
      <w:rFonts w:ascii="Segoe UI" w:hAnsi="Segoe UI" w:cs="Segoe UI"/>
      <w:sz w:val="18"/>
      <w:szCs w:val="18"/>
    </w:rPr>
  </w:style>
  <w:style w:type="paragraph" w:styleId="Title">
    <w:name w:val="Title"/>
    <w:basedOn w:val="Normal"/>
    <w:next w:val="Normal"/>
    <w:link w:val="TitleChar"/>
    <w:uiPriority w:val="10"/>
    <w:qFormat/>
    <w:rsid w:val="00530EF3"/>
    <w:pPr>
      <w:ind w:firstLine="0"/>
      <w:jc w:val="center"/>
    </w:pPr>
    <w:rPr>
      <w:b/>
      <w:bCs/>
    </w:rPr>
  </w:style>
  <w:style w:type="character" w:customStyle="1" w:styleId="TitleChar">
    <w:name w:val="Title Char"/>
    <w:basedOn w:val="DefaultParagraphFont"/>
    <w:link w:val="Title"/>
    <w:uiPriority w:val="10"/>
    <w:rsid w:val="00530EF3"/>
    <w:rPr>
      <w:b/>
      <w:bCs/>
    </w:rPr>
  </w:style>
  <w:style w:type="character" w:styleId="PlaceholderText">
    <w:name w:val="Placeholder Text"/>
    <w:basedOn w:val="DefaultParagraphFont"/>
    <w:uiPriority w:val="99"/>
    <w:semiHidden/>
    <w:rsid w:val="00FD478C"/>
    <w:rPr>
      <w:color w:val="808080"/>
    </w:rPr>
  </w:style>
  <w:style w:type="paragraph" w:styleId="Subtitle">
    <w:name w:val="Subtitle"/>
    <w:basedOn w:val="Normal"/>
    <w:next w:val="Normal"/>
    <w:link w:val="SubtitleChar"/>
    <w:uiPriority w:val="11"/>
    <w:qFormat/>
    <w:rsid w:val="00530EF3"/>
    <w:pPr>
      <w:ind w:firstLine="0"/>
      <w:jc w:val="center"/>
    </w:pPr>
  </w:style>
  <w:style w:type="character" w:customStyle="1" w:styleId="SubtitleChar">
    <w:name w:val="Subtitle Char"/>
    <w:basedOn w:val="DefaultParagraphFont"/>
    <w:link w:val="Subtitle"/>
    <w:uiPriority w:val="11"/>
    <w:rsid w:val="00530EF3"/>
  </w:style>
  <w:style w:type="paragraph" w:customStyle="1" w:styleId="SectionTitle">
    <w:name w:val="Section Title"/>
    <w:basedOn w:val="Normal"/>
    <w:next w:val="Normal"/>
    <w:uiPriority w:val="12"/>
    <w:qFormat/>
    <w:rsid w:val="00530EF3"/>
    <w:pPr>
      <w:ind w:firstLine="0"/>
      <w:jc w:val="center"/>
    </w:pPr>
    <w:rPr>
      <w:b/>
      <w:bCs/>
    </w:rPr>
  </w:style>
  <w:style w:type="character" w:styleId="Strong">
    <w:name w:val="Strong"/>
    <w:basedOn w:val="DefaultParagraphFont"/>
    <w:uiPriority w:val="22"/>
    <w:qFormat/>
    <w:rsid w:val="00500997"/>
    <w:rPr>
      <w:b/>
      <w:bCs/>
    </w:rPr>
  </w:style>
  <w:style w:type="character" w:customStyle="1" w:styleId="Heading1Char">
    <w:name w:val="Heading 1 Char"/>
    <w:basedOn w:val="DefaultParagraphFont"/>
    <w:link w:val="Heading1"/>
    <w:uiPriority w:val="9"/>
    <w:rsid w:val="007D4A2B"/>
    <w:rPr>
      <w:b/>
      <w:bCs/>
    </w:rPr>
  </w:style>
  <w:style w:type="character" w:customStyle="1" w:styleId="Heading2Char">
    <w:name w:val="Heading 2 Char"/>
    <w:basedOn w:val="DefaultParagraphFont"/>
    <w:link w:val="Heading2"/>
    <w:uiPriority w:val="9"/>
    <w:rsid w:val="007D4A2B"/>
    <w:rPr>
      <w:b/>
      <w:bCs/>
    </w:rPr>
  </w:style>
  <w:style w:type="character" w:customStyle="1" w:styleId="Heading3Char">
    <w:name w:val="Heading 3 Char"/>
    <w:basedOn w:val="DefaultParagraphFont"/>
    <w:link w:val="Heading3"/>
    <w:uiPriority w:val="9"/>
    <w:rsid w:val="007D4A2B"/>
    <w:rPr>
      <w:b/>
      <w:bCs/>
      <w:i/>
      <w:iCs/>
    </w:rPr>
  </w:style>
  <w:style w:type="character" w:customStyle="1" w:styleId="Heading4Char">
    <w:name w:val="Heading 4 Char"/>
    <w:basedOn w:val="DefaultParagraphFont"/>
    <w:link w:val="Heading4"/>
    <w:uiPriority w:val="9"/>
    <w:rsid w:val="007D4A2B"/>
    <w:rPr>
      <w:b/>
      <w:bCs/>
    </w:rPr>
  </w:style>
  <w:style w:type="character" w:customStyle="1" w:styleId="Heading5Char">
    <w:name w:val="Heading 5 Char"/>
    <w:basedOn w:val="DefaultParagraphFont"/>
    <w:link w:val="Heading5"/>
    <w:uiPriority w:val="9"/>
    <w:rsid w:val="007D4A2B"/>
    <w:rPr>
      <w:b/>
      <w:bCs/>
      <w:i/>
      <w:iCs/>
    </w:rPr>
  </w:style>
  <w:style w:type="paragraph" w:styleId="Quote">
    <w:name w:val="Quote"/>
    <w:basedOn w:val="Normal"/>
    <w:next w:val="Normal"/>
    <w:link w:val="QuoteChar"/>
    <w:uiPriority w:val="29"/>
    <w:qFormat/>
    <w:rsid w:val="002C3BE4"/>
    <w:pPr>
      <w:ind w:left="720"/>
    </w:pPr>
    <w:rPr>
      <w:iCs/>
    </w:rPr>
  </w:style>
  <w:style w:type="character" w:customStyle="1" w:styleId="QuoteChar">
    <w:name w:val="Quote Char"/>
    <w:basedOn w:val="DefaultParagraphFont"/>
    <w:link w:val="Quote"/>
    <w:uiPriority w:val="29"/>
    <w:rsid w:val="002C3BE4"/>
    <w:rPr>
      <w:iCs/>
    </w:rPr>
  </w:style>
  <w:style w:type="paragraph" w:customStyle="1" w:styleId="References">
    <w:name w:val="References"/>
    <w:basedOn w:val="Normal"/>
    <w:uiPriority w:val="29"/>
    <w:qFormat/>
    <w:rsid w:val="007D4A2B"/>
    <w:pPr>
      <w:ind w:left="720" w:hanging="720"/>
    </w:pPr>
  </w:style>
  <w:style w:type="paragraph" w:styleId="Caption">
    <w:name w:val="caption"/>
    <w:basedOn w:val="Normal"/>
    <w:next w:val="Normal"/>
    <w:uiPriority w:val="35"/>
    <w:qFormat/>
    <w:rsid w:val="00530EF3"/>
    <w:pPr>
      <w:ind w:firstLine="0"/>
    </w:pPr>
    <w:rPr>
      <w:i/>
      <w:iCs/>
      <w:szCs w:val="18"/>
    </w:rPr>
  </w:style>
  <w:style w:type="paragraph" w:customStyle="1" w:styleId="TableHeading">
    <w:name w:val="Table Heading"/>
    <w:basedOn w:val="Normal"/>
    <w:uiPriority w:val="10"/>
    <w:qFormat/>
    <w:rsid w:val="00B5233A"/>
    <w:pPr>
      <w:jc w:val="center"/>
    </w:pPr>
    <w:rPr>
      <w:b/>
      <w:bCs/>
    </w:rPr>
  </w:style>
  <w:style w:type="paragraph" w:customStyle="1" w:styleId="NoIndent">
    <w:name w:val="No Indent"/>
    <w:basedOn w:val="Normal"/>
    <w:qFormat/>
    <w:rsid w:val="007D4A2B"/>
    <w:pPr>
      <w:ind w:firstLine="0"/>
    </w:pPr>
  </w:style>
  <w:style w:type="paragraph" w:customStyle="1" w:styleId="CaptionCallout">
    <w:name w:val="Caption Callout"/>
    <w:basedOn w:val="Normal"/>
    <w:qFormat/>
    <w:rsid w:val="00530EF3"/>
    <w:pPr>
      <w:ind w:firstLine="0"/>
    </w:pPr>
    <w:rPr>
      <w:b/>
    </w:rPr>
  </w:style>
  <w:style w:type="character" w:customStyle="1" w:styleId="Heading6Char">
    <w:name w:val="Heading 6 Char"/>
    <w:basedOn w:val="DefaultParagraphFont"/>
    <w:link w:val="Heading6"/>
    <w:uiPriority w:val="9"/>
    <w:semiHidden/>
    <w:rsid w:val="007D4A2B"/>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546D60"/>
    <w:pPr>
      <w:ind w:left="720"/>
      <w:contextualSpacing/>
    </w:pPr>
  </w:style>
  <w:style w:type="paragraph" w:styleId="NormalWeb">
    <w:name w:val="Normal (Web)"/>
    <w:basedOn w:val="Normal"/>
    <w:uiPriority w:val="99"/>
    <w:semiHidden/>
    <w:unhideWhenUsed/>
    <w:rsid w:val="001D5F9B"/>
    <w:pPr>
      <w:spacing w:before="100" w:beforeAutospacing="1" w:after="100" w:afterAutospacing="1" w:line="240" w:lineRule="auto"/>
      <w:ind w:firstLine="0"/>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845058">
      <w:bodyDiv w:val="1"/>
      <w:marLeft w:val="0"/>
      <w:marRight w:val="0"/>
      <w:marTop w:val="0"/>
      <w:marBottom w:val="0"/>
      <w:divBdr>
        <w:top w:val="none" w:sz="0" w:space="0" w:color="auto"/>
        <w:left w:val="none" w:sz="0" w:space="0" w:color="auto"/>
        <w:bottom w:val="none" w:sz="0" w:space="0" w:color="auto"/>
        <w:right w:val="none" w:sz="0" w:space="0" w:color="auto"/>
      </w:divBdr>
      <w:divsChild>
        <w:div w:id="1423526944">
          <w:marLeft w:val="0"/>
          <w:marRight w:val="0"/>
          <w:marTop w:val="0"/>
          <w:marBottom w:val="0"/>
          <w:divBdr>
            <w:top w:val="none" w:sz="0" w:space="0" w:color="auto"/>
            <w:left w:val="none" w:sz="0" w:space="0" w:color="auto"/>
            <w:bottom w:val="none" w:sz="0" w:space="0" w:color="auto"/>
            <w:right w:val="none" w:sz="0" w:space="0" w:color="auto"/>
          </w:divBdr>
          <w:divsChild>
            <w:div w:id="1455707524">
              <w:marLeft w:val="0"/>
              <w:marRight w:val="0"/>
              <w:marTop w:val="0"/>
              <w:marBottom w:val="0"/>
              <w:divBdr>
                <w:top w:val="none" w:sz="0" w:space="0" w:color="auto"/>
                <w:left w:val="none" w:sz="0" w:space="0" w:color="auto"/>
                <w:bottom w:val="none" w:sz="0" w:space="0" w:color="auto"/>
                <w:right w:val="none" w:sz="0" w:space="0" w:color="auto"/>
              </w:divBdr>
              <w:divsChild>
                <w:div w:id="39762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352957">
      <w:bodyDiv w:val="1"/>
      <w:marLeft w:val="0"/>
      <w:marRight w:val="0"/>
      <w:marTop w:val="0"/>
      <w:marBottom w:val="0"/>
      <w:divBdr>
        <w:top w:val="none" w:sz="0" w:space="0" w:color="auto"/>
        <w:left w:val="none" w:sz="0" w:space="0" w:color="auto"/>
        <w:bottom w:val="none" w:sz="0" w:space="0" w:color="auto"/>
        <w:right w:val="none" w:sz="0" w:space="0" w:color="auto"/>
      </w:divBdr>
      <w:divsChild>
        <w:div w:id="126511056">
          <w:marLeft w:val="0"/>
          <w:marRight w:val="0"/>
          <w:marTop w:val="0"/>
          <w:marBottom w:val="0"/>
          <w:divBdr>
            <w:top w:val="none" w:sz="0" w:space="0" w:color="auto"/>
            <w:left w:val="none" w:sz="0" w:space="0" w:color="auto"/>
            <w:bottom w:val="none" w:sz="0" w:space="0" w:color="auto"/>
            <w:right w:val="none" w:sz="0" w:space="0" w:color="auto"/>
          </w:divBdr>
          <w:divsChild>
            <w:div w:id="567884636">
              <w:marLeft w:val="0"/>
              <w:marRight w:val="0"/>
              <w:marTop w:val="0"/>
              <w:marBottom w:val="0"/>
              <w:divBdr>
                <w:top w:val="none" w:sz="0" w:space="0" w:color="auto"/>
                <w:left w:val="none" w:sz="0" w:space="0" w:color="auto"/>
                <w:bottom w:val="none" w:sz="0" w:space="0" w:color="auto"/>
                <w:right w:val="none" w:sz="0" w:space="0" w:color="auto"/>
              </w:divBdr>
              <w:divsChild>
                <w:div w:id="1486236766">
                  <w:marLeft w:val="0"/>
                  <w:marRight w:val="0"/>
                  <w:marTop w:val="0"/>
                  <w:marBottom w:val="0"/>
                  <w:divBdr>
                    <w:top w:val="none" w:sz="0" w:space="0" w:color="auto"/>
                    <w:left w:val="none" w:sz="0" w:space="0" w:color="auto"/>
                    <w:bottom w:val="none" w:sz="0" w:space="0" w:color="auto"/>
                    <w:right w:val="none" w:sz="0" w:space="0" w:color="auto"/>
                  </w:divBdr>
                </w:div>
              </w:divsChild>
            </w:div>
            <w:div w:id="1906455869">
              <w:marLeft w:val="0"/>
              <w:marRight w:val="0"/>
              <w:marTop w:val="0"/>
              <w:marBottom w:val="0"/>
              <w:divBdr>
                <w:top w:val="none" w:sz="0" w:space="0" w:color="auto"/>
                <w:left w:val="none" w:sz="0" w:space="0" w:color="auto"/>
                <w:bottom w:val="none" w:sz="0" w:space="0" w:color="auto"/>
                <w:right w:val="none" w:sz="0" w:space="0" w:color="auto"/>
              </w:divBdr>
              <w:divsChild>
                <w:div w:id="147059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50507">
          <w:marLeft w:val="0"/>
          <w:marRight w:val="0"/>
          <w:marTop w:val="0"/>
          <w:marBottom w:val="0"/>
          <w:divBdr>
            <w:top w:val="none" w:sz="0" w:space="0" w:color="auto"/>
            <w:left w:val="none" w:sz="0" w:space="0" w:color="auto"/>
            <w:bottom w:val="none" w:sz="0" w:space="0" w:color="auto"/>
            <w:right w:val="none" w:sz="0" w:space="0" w:color="auto"/>
          </w:divBdr>
          <w:divsChild>
            <w:div w:id="1933009347">
              <w:marLeft w:val="0"/>
              <w:marRight w:val="0"/>
              <w:marTop w:val="0"/>
              <w:marBottom w:val="0"/>
              <w:divBdr>
                <w:top w:val="none" w:sz="0" w:space="0" w:color="auto"/>
                <w:left w:val="none" w:sz="0" w:space="0" w:color="auto"/>
                <w:bottom w:val="none" w:sz="0" w:space="0" w:color="auto"/>
                <w:right w:val="none" w:sz="0" w:space="0" w:color="auto"/>
              </w:divBdr>
              <w:divsChild>
                <w:div w:id="132304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095680">
      <w:bodyDiv w:val="1"/>
      <w:marLeft w:val="0"/>
      <w:marRight w:val="0"/>
      <w:marTop w:val="0"/>
      <w:marBottom w:val="0"/>
      <w:divBdr>
        <w:top w:val="none" w:sz="0" w:space="0" w:color="auto"/>
        <w:left w:val="none" w:sz="0" w:space="0" w:color="auto"/>
        <w:bottom w:val="none" w:sz="0" w:space="0" w:color="auto"/>
        <w:right w:val="none" w:sz="0" w:space="0" w:color="auto"/>
      </w:divBdr>
      <w:divsChild>
        <w:div w:id="317199356">
          <w:marLeft w:val="0"/>
          <w:marRight w:val="0"/>
          <w:marTop w:val="0"/>
          <w:marBottom w:val="0"/>
          <w:divBdr>
            <w:top w:val="none" w:sz="0" w:space="0" w:color="auto"/>
            <w:left w:val="none" w:sz="0" w:space="0" w:color="auto"/>
            <w:bottom w:val="none" w:sz="0" w:space="0" w:color="auto"/>
            <w:right w:val="none" w:sz="0" w:space="0" w:color="auto"/>
          </w:divBdr>
          <w:divsChild>
            <w:div w:id="1121070874">
              <w:marLeft w:val="0"/>
              <w:marRight w:val="0"/>
              <w:marTop w:val="0"/>
              <w:marBottom w:val="0"/>
              <w:divBdr>
                <w:top w:val="none" w:sz="0" w:space="0" w:color="auto"/>
                <w:left w:val="none" w:sz="0" w:space="0" w:color="auto"/>
                <w:bottom w:val="none" w:sz="0" w:space="0" w:color="auto"/>
                <w:right w:val="none" w:sz="0" w:space="0" w:color="auto"/>
              </w:divBdr>
              <w:divsChild>
                <w:div w:id="29598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344232">
      <w:bodyDiv w:val="1"/>
      <w:marLeft w:val="0"/>
      <w:marRight w:val="0"/>
      <w:marTop w:val="0"/>
      <w:marBottom w:val="0"/>
      <w:divBdr>
        <w:top w:val="none" w:sz="0" w:space="0" w:color="auto"/>
        <w:left w:val="none" w:sz="0" w:space="0" w:color="auto"/>
        <w:bottom w:val="none" w:sz="0" w:space="0" w:color="auto"/>
        <w:right w:val="none" w:sz="0" w:space="0" w:color="auto"/>
      </w:divBdr>
      <w:divsChild>
        <w:div w:id="1581401395">
          <w:marLeft w:val="0"/>
          <w:marRight w:val="0"/>
          <w:marTop w:val="0"/>
          <w:marBottom w:val="0"/>
          <w:divBdr>
            <w:top w:val="none" w:sz="0" w:space="0" w:color="auto"/>
            <w:left w:val="none" w:sz="0" w:space="0" w:color="auto"/>
            <w:bottom w:val="none" w:sz="0" w:space="0" w:color="auto"/>
            <w:right w:val="none" w:sz="0" w:space="0" w:color="auto"/>
          </w:divBdr>
          <w:divsChild>
            <w:div w:id="1629315615">
              <w:marLeft w:val="0"/>
              <w:marRight w:val="0"/>
              <w:marTop w:val="0"/>
              <w:marBottom w:val="0"/>
              <w:divBdr>
                <w:top w:val="none" w:sz="0" w:space="0" w:color="auto"/>
                <w:left w:val="none" w:sz="0" w:space="0" w:color="auto"/>
                <w:bottom w:val="none" w:sz="0" w:space="0" w:color="auto"/>
                <w:right w:val="none" w:sz="0" w:space="0" w:color="auto"/>
              </w:divBdr>
              <w:divsChild>
                <w:div w:id="110153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804066">
      <w:bodyDiv w:val="1"/>
      <w:marLeft w:val="0"/>
      <w:marRight w:val="0"/>
      <w:marTop w:val="0"/>
      <w:marBottom w:val="0"/>
      <w:divBdr>
        <w:top w:val="none" w:sz="0" w:space="0" w:color="auto"/>
        <w:left w:val="none" w:sz="0" w:space="0" w:color="auto"/>
        <w:bottom w:val="none" w:sz="0" w:space="0" w:color="auto"/>
        <w:right w:val="none" w:sz="0" w:space="0" w:color="auto"/>
      </w:divBdr>
    </w:div>
    <w:div w:id="1661885031">
      <w:bodyDiv w:val="1"/>
      <w:marLeft w:val="0"/>
      <w:marRight w:val="0"/>
      <w:marTop w:val="0"/>
      <w:marBottom w:val="0"/>
      <w:divBdr>
        <w:top w:val="none" w:sz="0" w:space="0" w:color="auto"/>
        <w:left w:val="none" w:sz="0" w:space="0" w:color="auto"/>
        <w:bottom w:val="none" w:sz="0" w:space="0" w:color="auto"/>
        <w:right w:val="none" w:sz="0" w:space="0" w:color="auto"/>
      </w:divBdr>
      <w:divsChild>
        <w:div w:id="437485032">
          <w:marLeft w:val="0"/>
          <w:marRight w:val="0"/>
          <w:marTop w:val="0"/>
          <w:marBottom w:val="0"/>
          <w:divBdr>
            <w:top w:val="none" w:sz="0" w:space="0" w:color="auto"/>
            <w:left w:val="none" w:sz="0" w:space="0" w:color="auto"/>
            <w:bottom w:val="none" w:sz="0" w:space="0" w:color="auto"/>
            <w:right w:val="none" w:sz="0" w:space="0" w:color="auto"/>
          </w:divBdr>
          <w:divsChild>
            <w:div w:id="2074037861">
              <w:marLeft w:val="0"/>
              <w:marRight w:val="0"/>
              <w:marTop w:val="0"/>
              <w:marBottom w:val="0"/>
              <w:divBdr>
                <w:top w:val="none" w:sz="0" w:space="0" w:color="auto"/>
                <w:left w:val="none" w:sz="0" w:space="0" w:color="auto"/>
                <w:bottom w:val="none" w:sz="0" w:space="0" w:color="auto"/>
                <w:right w:val="none" w:sz="0" w:space="0" w:color="auto"/>
              </w:divBdr>
              <w:divsChild>
                <w:div w:id="79871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033546">
      <w:bodyDiv w:val="1"/>
      <w:marLeft w:val="0"/>
      <w:marRight w:val="0"/>
      <w:marTop w:val="0"/>
      <w:marBottom w:val="0"/>
      <w:divBdr>
        <w:top w:val="none" w:sz="0" w:space="0" w:color="auto"/>
        <w:left w:val="none" w:sz="0" w:space="0" w:color="auto"/>
        <w:bottom w:val="none" w:sz="0" w:space="0" w:color="auto"/>
        <w:right w:val="none" w:sz="0" w:space="0" w:color="auto"/>
      </w:divBdr>
      <w:divsChild>
        <w:div w:id="1863131585">
          <w:marLeft w:val="0"/>
          <w:marRight w:val="0"/>
          <w:marTop w:val="0"/>
          <w:marBottom w:val="0"/>
          <w:divBdr>
            <w:top w:val="none" w:sz="0" w:space="0" w:color="auto"/>
            <w:left w:val="none" w:sz="0" w:space="0" w:color="auto"/>
            <w:bottom w:val="none" w:sz="0" w:space="0" w:color="auto"/>
            <w:right w:val="none" w:sz="0" w:space="0" w:color="auto"/>
          </w:divBdr>
          <w:divsChild>
            <w:div w:id="762341132">
              <w:marLeft w:val="0"/>
              <w:marRight w:val="0"/>
              <w:marTop w:val="0"/>
              <w:marBottom w:val="0"/>
              <w:divBdr>
                <w:top w:val="none" w:sz="0" w:space="0" w:color="auto"/>
                <w:left w:val="none" w:sz="0" w:space="0" w:color="auto"/>
                <w:bottom w:val="none" w:sz="0" w:space="0" w:color="auto"/>
                <w:right w:val="none" w:sz="0" w:space="0" w:color="auto"/>
              </w:divBdr>
              <w:divsChild>
                <w:div w:id="126622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tramanh/Library/Containers/com.microsoft.Word/Data/Library/Application%20Support/Microsoft/Office/16.0/DTS/Search/%7b9F925695-6394-C248-8659-87CA2B93F37E%7dtf03982351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1DFB3AE304CEA4280F72D31422530BB"/>
        <w:category>
          <w:name w:val="General"/>
          <w:gallery w:val="placeholder"/>
        </w:category>
        <w:types>
          <w:type w:val="bbPlcHdr"/>
        </w:types>
        <w:behaviors>
          <w:behavior w:val="content"/>
        </w:behaviors>
        <w:guid w:val="{89032024-C25C-0A40-B721-136AEA42D451}"/>
      </w:docPartPr>
      <w:docPartBody>
        <w:p w:rsidR="00AD2D49" w:rsidRDefault="00000000">
          <w:pPr>
            <w:pStyle w:val="41DFB3AE304CEA4280F72D31422530BB"/>
          </w:pPr>
          <w:r w:rsidRPr="576062CF">
            <w:t>References</w:t>
          </w:r>
        </w:p>
      </w:docPartBody>
    </w:docPart>
    <w:docPart>
      <w:docPartPr>
        <w:name w:val="FF444CD1F8FD044BBD086E5E412708FA"/>
        <w:category>
          <w:name w:val="General"/>
          <w:gallery w:val="placeholder"/>
        </w:category>
        <w:types>
          <w:type w:val="bbPlcHdr"/>
        </w:types>
        <w:behaviors>
          <w:behavior w:val="content"/>
        </w:behaviors>
        <w:guid w:val="{22B192B5-DBDF-C848-B5C9-E505420A2491}"/>
      </w:docPartPr>
      <w:docPartBody>
        <w:p w:rsidR="00AD2D49" w:rsidRDefault="00000000">
          <w:pPr>
            <w:pStyle w:val="FF444CD1F8FD044BBD086E5E412708FA"/>
          </w:pPr>
          <w:r>
            <w:t>Last Name, A. B. (Year). Article Title.</w:t>
          </w:r>
        </w:p>
      </w:docPartBody>
    </w:docPart>
    <w:docPart>
      <w:docPartPr>
        <w:name w:val="C54A618EFC28A042937B8A6C3F7C586C"/>
        <w:category>
          <w:name w:val="General"/>
          <w:gallery w:val="placeholder"/>
        </w:category>
        <w:types>
          <w:type w:val="bbPlcHdr"/>
        </w:types>
        <w:behaviors>
          <w:behavior w:val="content"/>
        </w:behaviors>
        <w:guid w:val="{3C194FCF-16E2-1D4D-BDA9-E87A69E28294}"/>
      </w:docPartPr>
      <w:docPartBody>
        <w:p w:rsidR="00AD2D49" w:rsidRDefault="00000000">
          <w:pPr>
            <w:pStyle w:val="C54A618EFC28A042937B8A6C3F7C586C"/>
          </w:pPr>
          <w:r w:rsidRPr="00530EF3">
            <w:rPr>
              <w:rStyle w:val="Emphasis"/>
            </w:rPr>
            <w:t>Journal Title</w:t>
          </w:r>
        </w:p>
      </w:docPartBody>
    </w:docPart>
    <w:docPart>
      <w:docPartPr>
        <w:name w:val="A39B94D398A19C45A8BD7DDFDBB8DEFB"/>
        <w:category>
          <w:name w:val="General"/>
          <w:gallery w:val="placeholder"/>
        </w:category>
        <w:types>
          <w:type w:val="bbPlcHdr"/>
        </w:types>
        <w:behaviors>
          <w:behavior w:val="content"/>
        </w:behaviors>
        <w:guid w:val="{B83B4AC1-06D3-434B-A9F3-79E78D126F62}"/>
      </w:docPartPr>
      <w:docPartBody>
        <w:p w:rsidR="00AD2D49" w:rsidRDefault="00000000">
          <w:pPr>
            <w:pStyle w:val="A39B94D398A19C45A8BD7DDFDBB8DEFB"/>
          </w:pPr>
          <w:r w:rsidRPr="00530EF3">
            <w:t>, Pages #-#. URL.</w:t>
          </w:r>
        </w:p>
      </w:docPartBody>
    </w:docPart>
    <w:docPart>
      <w:docPartPr>
        <w:name w:val="78187344B8A400438960DDB13B852558"/>
        <w:category>
          <w:name w:val="General"/>
          <w:gallery w:val="placeholder"/>
        </w:category>
        <w:types>
          <w:type w:val="bbPlcHdr"/>
        </w:types>
        <w:behaviors>
          <w:behavior w:val="content"/>
        </w:behaviors>
        <w:guid w:val="{A97C692F-6717-AD4A-9E18-B904E6279118}"/>
      </w:docPartPr>
      <w:docPartBody>
        <w:p w:rsidR="00AD2D49" w:rsidRDefault="00000000">
          <w:pPr>
            <w:pStyle w:val="78187344B8A400438960DDB13B852558"/>
          </w:pPr>
          <w:r w:rsidRPr="72E609EB">
            <w:rPr>
              <w:color w:val="4472C4" w:themeColor="accent1"/>
              <w:u w:val="single"/>
            </w:rPr>
            <w:t>URL</w:t>
          </w:r>
          <w:r>
            <w:t>.</w:t>
          </w:r>
        </w:p>
      </w:docPartBody>
    </w:docPart>
    <w:docPart>
      <w:docPartPr>
        <w:name w:val="79FC50DB41EB8D44B3C7D703DA96797C"/>
        <w:category>
          <w:name w:val="General"/>
          <w:gallery w:val="placeholder"/>
        </w:category>
        <w:types>
          <w:type w:val="bbPlcHdr"/>
        </w:types>
        <w:behaviors>
          <w:behavior w:val="content"/>
        </w:behaviors>
        <w:guid w:val="{F02FE320-0AB9-524D-82B5-18EF7981C584}"/>
      </w:docPartPr>
      <w:docPartBody>
        <w:p w:rsidR="00AD2D49" w:rsidRDefault="00000000">
          <w:pPr>
            <w:pStyle w:val="79FC50DB41EB8D44B3C7D703DA96797C"/>
          </w:pPr>
          <w:r w:rsidRPr="00530EF3">
            <w:t>Last Name, C. D. (Year).</w:t>
          </w:r>
        </w:p>
      </w:docPartBody>
    </w:docPart>
    <w:docPart>
      <w:docPartPr>
        <w:name w:val="39974A3618330B429398200DFCC1D670"/>
        <w:category>
          <w:name w:val="General"/>
          <w:gallery w:val="placeholder"/>
        </w:category>
        <w:types>
          <w:type w:val="bbPlcHdr"/>
        </w:types>
        <w:behaviors>
          <w:behavior w:val="content"/>
        </w:behaviors>
        <w:guid w:val="{CC1A453D-BF90-DC4B-BADC-DE45D88F11EC}"/>
      </w:docPartPr>
      <w:docPartBody>
        <w:p w:rsidR="00AD2D49" w:rsidRDefault="00000000">
          <w:pPr>
            <w:pStyle w:val="39974A3618330B429398200DFCC1D670"/>
          </w:pPr>
          <w:r w:rsidRPr="00530EF3">
            <w:rPr>
              <w:rStyle w:val="Emphasis"/>
            </w:rPr>
            <w:t>Book Title</w:t>
          </w:r>
        </w:p>
      </w:docPartBody>
    </w:docPart>
    <w:docPart>
      <w:docPartPr>
        <w:name w:val="87927A07D552FE4D9C689641B1676D0F"/>
        <w:category>
          <w:name w:val="General"/>
          <w:gallery w:val="placeholder"/>
        </w:category>
        <w:types>
          <w:type w:val="bbPlcHdr"/>
        </w:types>
        <w:behaviors>
          <w:behavior w:val="content"/>
        </w:behaviors>
        <w:guid w:val="{1334544F-15D0-0B44-9773-E221E083EA32}"/>
      </w:docPartPr>
      <w:docPartBody>
        <w:p w:rsidR="00AD2D49" w:rsidRDefault="00000000">
          <w:pPr>
            <w:pStyle w:val="87927A07D552FE4D9C689641B1676D0F"/>
          </w:pPr>
          <w:r w:rsidRPr="72E609EB">
            <w:rPr>
              <w:color w:val="4472C4" w:themeColor="accent1"/>
              <w:u w:val="single"/>
            </w:rPr>
            <w:t>URL</w:t>
          </w:r>
          <w:r>
            <w:t>.</w:t>
          </w:r>
        </w:p>
      </w:docPartBody>
    </w:docPart>
    <w:docPart>
      <w:docPartPr>
        <w:name w:val="1347997CD0009D49BE371B5CDA6D50DE"/>
        <w:category>
          <w:name w:val="General"/>
          <w:gallery w:val="placeholder"/>
        </w:category>
        <w:types>
          <w:type w:val="bbPlcHdr"/>
        </w:types>
        <w:behaviors>
          <w:behavior w:val="content"/>
        </w:behaviors>
        <w:guid w:val="{5A771186-FD59-1F48-B085-0D1A39395CB4}"/>
      </w:docPartPr>
      <w:docPartBody>
        <w:p w:rsidR="00AD2D49" w:rsidRDefault="00000000">
          <w:pPr>
            <w:pStyle w:val="1347997CD0009D49BE371B5CDA6D50DE"/>
          </w:pPr>
          <w:r>
            <w:t>Last Name, D. E., Last Name, F. G. (Year).</w:t>
          </w:r>
        </w:p>
      </w:docPartBody>
    </w:docPart>
    <w:docPart>
      <w:docPartPr>
        <w:name w:val="2E3EC1D74FDEE94DB0B971ACA96E86D0"/>
        <w:category>
          <w:name w:val="General"/>
          <w:gallery w:val="placeholder"/>
        </w:category>
        <w:types>
          <w:type w:val="bbPlcHdr"/>
        </w:types>
        <w:behaviors>
          <w:behavior w:val="content"/>
        </w:behaviors>
        <w:guid w:val="{46ECF0C0-EC7B-0241-BB1A-E0B5FD5E7951}"/>
      </w:docPartPr>
      <w:docPartBody>
        <w:p w:rsidR="00AD2D49" w:rsidRDefault="00000000">
          <w:pPr>
            <w:pStyle w:val="2E3EC1D74FDEE94DB0B971ACA96E86D0"/>
          </w:pPr>
          <w:r w:rsidRPr="00530EF3">
            <w:rPr>
              <w:rStyle w:val="Emphasis"/>
            </w:rPr>
            <w:t>Report Title</w:t>
          </w:r>
        </w:p>
      </w:docPartBody>
    </w:docPart>
    <w:docPart>
      <w:docPartPr>
        <w:name w:val="EEA9CD48D0BB6444A07670D444F80144"/>
        <w:category>
          <w:name w:val="General"/>
          <w:gallery w:val="placeholder"/>
        </w:category>
        <w:types>
          <w:type w:val="bbPlcHdr"/>
        </w:types>
        <w:behaviors>
          <w:behavior w:val="content"/>
        </w:behaviors>
        <w:guid w:val="{B1265628-C696-7246-AA44-A3B870202B06}"/>
      </w:docPartPr>
      <w:docPartBody>
        <w:p w:rsidR="00AD2D49" w:rsidRDefault="00000000">
          <w:pPr>
            <w:pStyle w:val="EEA9CD48D0BB6444A07670D444F80144"/>
          </w:pPr>
          <w:r w:rsidRPr="72E609EB">
            <w:rPr>
              <w:color w:val="4472C4" w:themeColor="accent1"/>
              <w:u w:val="single"/>
            </w:rPr>
            <w:t>URL</w:t>
          </w:r>
          <w:r>
            <w:t>.</w:t>
          </w:r>
        </w:p>
      </w:docPartBody>
    </w:docPart>
    <w:docPart>
      <w:docPartPr>
        <w:name w:val="B541940582F5D2469DCCEB319A7C8D88"/>
        <w:category>
          <w:name w:val="General"/>
          <w:gallery w:val="placeholder"/>
        </w:category>
        <w:types>
          <w:type w:val="bbPlcHdr"/>
        </w:types>
        <w:behaviors>
          <w:behavior w:val="content"/>
        </w:behaviors>
        <w:guid w:val="{8E1341D2-2344-7C46-B332-BF1B7291BD7B}"/>
      </w:docPartPr>
      <w:docPartBody>
        <w:p w:rsidR="00AD2D49" w:rsidRDefault="00000000">
          <w:pPr>
            <w:pStyle w:val="B541940582F5D2469DCCEB319A7C8D88"/>
          </w:pPr>
          <w:r>
            <w:t>Last Name, H. I. (Year, Month Day). Article Title/Headline.</w:t>
          </w:r>
        </w:p>
      </w:docPartBody>
    </w:docPart>
    <w:docPart>
      <w:docPartPr>
        <w:name w:val="26ADB80C5DDD364CB8CAC250F3303919"/>
        <w:category>
          <w:name w:val="General"/>
          <w:gallery w:val="placeholder"/>
        </w:category>
        <w:types>
          <w:type w:val="bbPlcHdr"/>
        </w:types>
        <w:behaviors>
          <w:behavior w:val="content"/>
        </w:behaviors>
        <w:guid w:val="{D61D1269-CA48-984F-A51A-9B862A357DEF}"/>
      </w:docPartPr>
      <w:docPartBody>
        <w:p w:rsidR="00AD2D49" w:rsidRDefault="00000000">
          <w:pPr>
            <w:pStyle w:val="26ADB80C5DDD364CB8CAC250F3303919"/>
          </w:pPr>
          <w:r w:rsidRPr="00530EF3">
            <w:rPr>
              <w:rStyle w:val="Emphasis"/>
            </w:rPr>
            <w:t>Periodical.</w:t>
          </w:r>
        </w:p>
      </w:docPartBody>
    </w:docPart>
    <w:docPart>
      <w:docPartPr>
        <w:name w:val="0A199FC0E73B7C46928BC350DE274860"/>
        <w:category>
          <w:name w:val="General"/>
          <w:gallery w:val="placeholder"/>
        </w:category>
        <w:types>
          <w:type w:val="bbPlcHdr"/>
        </w:types>
        <w:behaviors>
          <w:behavior w:val="content"/>
        </w:behaviors>
        <w:guid w:val="{59AC5803-3F17-F545-97FD-AE0333941185}"/>
      </w:docPartPr>
      <w:docPartBody>
        <w:p w:rsidR="00AD2D49" w:rsidRDefault="00000000">
          <w:pPr>
            <w:pStyle w:val="0A199FC0E73B7C46928BC350DE274860"/>
          </w:pPr>
          <w:r>
            <w:t>Organization Name. (Year, Month Day).</w:t>
          </w:r>
        </w:p>
      </w:docPartBody>
    </w:docPart>
    <w:docPart>
      <w:docPartPr>
        <w:name w:val="870A9E54C2734D44AD5FA318699D5F02"/>
        <w:category>
          <w:name w:val="General"/>
          <w:gallery w:val="placeholder"/>
        </w:category>
        <w:types>
          <w:type w:val="bbPlcHdr"/>
        </w:types>
        <w:behaviors>
          <w:behavior w:val="content"/>
        </w:behaviors>
        <w:guid w:val="{2FDC349F-53E5-6046-A539-1C065AD4435D}"/>
      </w:docPartPr>
      <w:docPartBody>
        <w:p w:rsidR="00AD2D49" w:rsidRDefault="00000000">
          <w:pPr>
            <w:pStyle w:val="870A9E54C2734D44AD5FA318699D5F02"/>
          </w:pPr>
          <w:r w:rsidRPr="00530EF3">
            <w:rPr>
              <w:rStyle w:val="Emphasis"/>
            </w:rPr>
            <w:t>Webpage Title.</w:t>
          </w:r>
        </w:p>
      </w:docPartBody>
    </w:docPart>
    <w:docPart>
      <w:docPartPr>
        <w:name w:val="B027E45DAC54B7478A2E2C45E0CDCC0C"/>
        <w:category>
          <w:name w:val="General"/>
          <w:gallery w:val="placeholder"/>
        </w:category>
        <w:types>
          <w:type w:val="bbPlcHdr"/>
        </w:types>
        <w:behaviors>
          <w:behavior w:val="content"/>
        </w:behaviors>
        <w:guid w:val="{86D444A8-74DF-4243-8B7B-6C96ABAC6309}"/>
      </w:docPartPr>
      <w:docPartBody>
        <w:p w:rsidR="00AD2D49" w:rsidRDefault="00000000">
          <w:pPr>
            <w:pStyle w:val="B027E45DAC54B7478A2E2C45E0CDCC0C"/>
          </w:pPr>
          <w:r w:rsidRPr="72E609EB">
            <w:rPr>
              <w:color w:val="4472C4" w:themeColor="accent1"/>
              <w:u w:val="single"/>
            </w:rPr>
            <w:t>URL</w:t>
          </w:r>
          <w:r>
            <w:t>.</w:t>
          </w:r>
        </w:p>
      </w:docPartBody>
    </w:docPart>
    <w:docPart>
      <w:docPartPr>
        <w:name w:val="2FE9B7D2F70B0F45B78AA2B7B3729CFD"/>
        <w:category>
          <w:name w:val="General"/>
          <w:gallery w:val="placeholder"/>
        </w:category>
        <w:types>
          <w:type w:val="bbPlcHdr"/>
        </w:types>
        <w:behaviors>
          <w:behavior w:val="content"/>
        </w:behaviors>
        <w:guid w:val="{94709386-7BAA-A043-A758-CD5736703E3D}"/>
      </w:docPartPr>
      <w:docPartBody>
        <w:p w:rsidR="00AD2D49" w:rsidRDefault="00000000">
          <w:pPr>
            <w:pStyle w:val="2FE9B7D2F70B0F45B78AA2B7B3729CFD"/>
          </w:pPr>
          <w:r>
            <w:t>Footnotes</w:t>
          </w:r>
        </w:p>
      </w:docPartBody>
    </w:docPart>
    <w:docPart>
      <w:docPartPr>
        <w:name w:val="8E87731AA07D644E948DA35ED0DE3123"/>
        <w:category>
          <w:name w:val="General"/>
          <w:gallery w:val="placeholder"/>
        </w:category>
        <w:types>
          <w:type w:val="bbPlcHdr"/>
        </w:types>
        <w:behaviors>
          <w:behavior w:val="content"/>
        </w:behaviors>
        <w:guid w:val="{3D03F43F-D5D2-0044-9853-E88FD56A0CD3}"/>
      </w:docPartPr>
      <w:docPartBody>
        <w:p w:rsidR="00AD2D49" w:rsidRDefault="00000000">
          <w:pPr>
            <w:pStyle w:val="8E87731AA07D644E948DA35ED0DE3123"/>
          </w:pPr>
          <w:r w:rsidRPr="72E609EB">
            <w:rPr>
              <w:vertAlign w:val="superscript"/>
            </w:rPr>
            <w:t>1</w:t>
          </w:r>
          <w:r>
            <w:t xml:space="preserve">For APA reports, add footnotes manually on their own page following references. </w:t>
          </w:r>
          <w:r w:rsidRPr="72E609EB">
            <w:rPr>
              <w:u w:val="single"/>
            </w:rPr>
            <w:t>Do not use the</w:t>
          </w:r>
          <w:r w:rsidRPr="72E609EB">
            <w:rPr>
              <w:b/>
              <w:bCs/>
              <w:u w:val="single"/>
            </w:rPr>
            <w:t xml:space="preserve"> Insert</w:t>
          </w:r>
          <w:r w:rsidRPr="72E609EB">
            <w:rPr>
              <w:u w:val="single"/>
            </w:rPr>
            <w:t xml:space="preserve"> </w:t>
          </w:r>
          <w:r w:rsidRPr="72E609EB">
            <w:rPr>
              <w:b/>
              <w:bCs/>
              <w:u w:val="single"/>
            </w:rPr>
            <w:t>Footnotes</w:t>
          </w:r>
          <w:r w:rsidRPr="72E609EB">
            <w:rPr>
              <w:u w:val="single"/>
            </w:rPr>
            <w:t xml:space="preserve"> method on the </w:t>
          </w:r>
          <w:r w:rsidRPr="72E609EB">
            <w:rPr>
              <w:b/>
              <w:bCs/>
              <w:u w:val="single"/>
            </w:rPr>
            <w:t>References</w:t>
          </w:r>
          <w:r w:rsidRPr="72E609EB">
            <w:rPr>
              <w:u w:val="single"/>
            </w:rPr>
            <w:t xml:space="preserve"> tab as they will not be formatted correctly. </w:t>
          </w:r>
          <w:r>
            <w:t xml:space="preserve">For APA formatting requirements, it’s easier to type your own footnote references and notes. To format a footnote reference, select the number and then, on the </w:t>
          </w:r>
          <w:r w:rsidRPr="72E609EB">
            <w:rPr>
              <w:b/>
              <w:bCs/>
            </w:rPr>
            <w:t>Home</w:t>
          </w:r>
          <w:r>
            <w:t xml:space="preserve"> tab, in the </w:t>
          </w:r>
          <w:r w:rsidRPr="72E609EB">
            <w:rPr>
              <w:b/>
              <w:bCs/>
            </w:rPr>
            <w:t>Styles</w:t>
          </w:r>
          <w:r>
            <w:t xml:space="preserve"> gallery, click </w:t>
          </w:r>
          <w:r w:rsidRPr="72E609EB">
            <w:rPr>
              <w:b/>
              <w:bCs/>
            </w:rPr>
            <w:t>Footnote Reference</w:t>
          </w:r>
          <w:r>
            <w:t xml:space="preserve">. The body of a footnote, such as this example, uses the </w:t>
          </w:r>
          <w:r w:rsidRPr="72E609EB">
            <w:rPr>
              <w:b/>
              <w:bCs/>
            </w:rPr>
            <w:t>Normal</w:t>
          </w:r>
          <w:r>
            <w:t xml:space="preserve"> text style. If you delete this sample footnote, don’t forget to delete its in-text reference at the end of the sample Heading 2 paragraph on the first page of body content in this template.</w:t>
          </w:r>
        </w:p>
      </w:docPartBody>
    </w:docPart>
    <w:docPart>
      <w:docPartPr>
        <w:name w:val="943818AD113EDD4ABF769D2CC0D18762"/>
        <w:category>
          <w:name w:val="General"/>
          <w:gallery w:val="placeholder"/>
        </w:category>
        <w:types>
          <w:type w:val="bbPlcHdr"/>
        </w:types>
        <w:behaviors>
          <w:behavior w:val="content"/>
        </w:behaviors>
        <w:guid w:val="{4D65A2A3-E4A1-8F42-B09E-B1FB90C38C32}"/>
      </w:docPartPr>
      <w:docPartBody>
        <w:p w:rsidR="00AD2D49" w:rsidRDefault="00000000">
          <w:pPr>
            <w:pStyle w:val="943818AD113EDD4ABF769D2CC0D18762"/>
          </w:pPr>
          <w:r w:rsidRPr="576062CF">
            <w:t>Tables</w:t>
          </w:r>
        </w:p>
      </w:docPartBody>
    </w:docPart>
    <w:docPart>
      <w:docPartPr>
        <w:name w:val="37E09F2E13EDCF4E945EF1DCA3F1352B"/>
        <w:category>
          <w:name w:val="General"/>
          <w:gallery w:val="placeholder"/>
        </w:category>
        <w:types>
          <w:type w:val="bbPlcHdr"/>
        </w:types>
        <w:behaviors>
          <w:behavior w:val="content"/>
        </w:behaviors>
        <w:guid w:val="{56FC2D1B-16A9-8F4F-A166-306810099677}"/>
      </w:docPartPr>
      <w:docPartBody>
        <w:p w:rsidR="00AD2D49" w:rsidRDefault="00000000">
          <w:pPr>
            <w:pStyle w:val="37E09F2E13EDCF4E945EF1DCA3F1352B"/>
          </w:pPr>
          <w:r>
            <w:t>Table 1</w:t>
          </w:r>
        </w:p>
      </w:docPartBody>
    </w:docPart>
    <w:docPart>
      <w:docPartPr>
        <w:name w:val="F1AD78BD004A41468958E69B02466380"/>
        <w:category>
          <w:name w:val="General"/>
          <w:gallery w:val="placeholder"/>
        </w:category>
        <w:types>
          <w:type w:val="bbPlcHdr"/>
        </w:types>
        <w:behaviors>
          <w:behavior w:val="content"/>
        </w:behaviors>
        <w:guid w:val="{A36AA58D-CBDF-2D44-8A6F-E376B3526FEA}"/>
      </w:docPartPr>
      <w:docPartBody>
        <w:p w:rsidR="00AD2D49" w:rsidRDefault="00000000">
          <w:pPr>
            <w:pStyle w:val="F1AD78BD004A41468958E69B02466380"/>
          </w:pPr>
          <w:r w:rsidRPr="00530EF3">
            <w:t>Table Title</w:t>
          </w:r>
        </w:p>
      </w:docPartBody>
    </w:docPart>
    <w:docPart>
      <w:docPartPr>
        <w:name w:val="B523469BEE141E4EB5229E7866C4F044"/>
        <w:category>
          <w:name w:val="General"/>
          <w:gallery w:val="placeholder"/>
        </w:category>
        <w:types>
          <w:type w:val="bbPlcHdr"/>
        </w:types>
        <w:behaviors>
          <w:behavior w:val="content"/>
        </w:behaviors>
        <w:guid w:val="{367508D8-6767-3D49-9654-76FEC1236DF3}"/>
      </w:docPartPr>
      <w:docPartBody>
        <w:p w:rsidR="00AD2D49" w:rsidRDefault="00000000">
          <w:pPr>
            <w:pStyle w:val="B523469BEE141E4EB5229E7866C4F044"/>
          </w:pPr>
          <w:r w:rsidRPr="576062CF">
            <w:t>Column Head</w:t>
          </w:r>
        </w:p>
      </w:docPartBody>
    </w:docPart>
    <w:docPart>
      <w:docPartPr>
        <w:name w:val="82E05127BE91334DA838EA4373206C65"/>
        <w:category>
          <w:name w:val="General"/>
          <w:gallery w:val="placeholder"/>
        </w:category>
        <w:types>
          <w:type w:val="bbPlcHdr"/>
        </w:types>
        <w:behaviors>
          <w:behavior w:val="content"/>
        </w:behaviors>
        <w:guid w:val="{5CDEF7AB-D64E-C54F-88DA-6F6959BBAA62}"/>
      </w:docPartPr>
      <w:docPartBody>
        <w:p w:rsidR="00AD2D49" w:rsidRDefault="00000000">
          <w:pPr>
            <w:pStyle w:val="82E05127BE91334DA838EA4373206C65"/>
          </w:pPr>
          <w:r w:rsidRPr="576062CF">
            <w:t>Column Head</w:t>
          </w:r>
        </w:p>
      </w:docPartBody>
    </w:docPart>
    <w:docPart>
      <w:docPartPr>
        <w:name w:val="D9D1D996A4D82440A5B822B52D84CE39"/>
        <w:category>
          <w:name w:val="General"/>
          <w:gallery w:val="placeholder"/>
        </w:category>
        <w:types>
          <w:type w:val="bbPlcHdr"/>
        </w:types>
        <w:behaviors>
          <w:behavior w:val="content"/>
        </w:behaviors>
        <w:guid w:val="{E01773A4-3C94-F64E-97B1-F1C0BBA3B450}"/>
      </w:docPartPr>
      <w:docPartBody>
        <w:p w:rsidR="00AD2D49" w:rsidRDefault="00000000">
          <w:pPr>
            <w:pStyle w:val="D9D1D996A4D82440A5B822B52D84CE39"/>
          </w:pPr>
          <w:r w:rsidRPr="576062CF">
            <w:t>Column Head</w:t>
          </w:r>
        </w:p>
      </w:docPartBody>
    </w:docPart>
    <w:docPart>
      <w:docPartPr>
        <w:name w:val="BF5DA87792492F4790DC50500F125C7F"/>
        <w:category>
          <w:name w:val="General"/>
          <w:gallery w:val="placeholder"/>
        </w:category>
        <w:types>
          <w:type w:val="bbPlcHdr"/>
        </w:types>
        <w:behaviors>
          <w:behavior w:val="content"/>
        </w:behaviors>
        <w:guid w:val="{6B20DD86-9F82-6840-BBD4-6B58192238C7}"/>
      </w:docPartPr>
      <w:docPartBody>
        <w:p w:rsidR="00AD2D49" w:rsidRDefault="00000000">
          <w:pPr>
            <w:pStyle w:val="BF5DA87792492F4790DC50500F125C7F"/>
          </w:pPr>
          <w:r w:rsidRPr="576062CF">
            <w:t>Column Head</w:t>
          </w:r>
        </w:p>
      </w:docPartBody>
    </w:docPart>
    <w:docPart>
      <w:docPartPr>
        <w:name w:val="C4FA8B72287BEC4FA4F32AEE50FC170F"/>
        <w:category>
          <w:name w:val="General"/>
          <w:gallery w:val="placeholder"/>
        </w:category>
        <w:types>
          <w:type w:val="bbPlcHdr"/>
        </w:types>
        <w:behaviors>
          <w:behavior w:val="content"/>
        </w:behaviors>
        <w:guid w:val="{9990D699-CCF6-0A43-B9C8-D0A2046822C1}"/>
      </w:docPartPr>
      <w:docPartBody>
        <w:p w:rsidR="00AD2D49" w:rsidRDefault="00000000">
          <w:pPr>
            <w:pStyle w:val="C4FA8B72287BEC4FA4F32AEE50FC170F"/>
          </w:pPr>
          <w:r w:rsidRPr="576062CF">
            <w:t>Column Head</w:t>
          </w:r>
        </w:p>
      </w:docPartBody>
    </w:docPart>
    <w:docPart>
      <w:docPartPr>
        <w:name w:val="CB16F23D25BE19458D08F1B98F8E6076"/>
        <w:category>
          <w:name w:val="General"/>
          <w:gallery w:val="placeholder"/>
        </w:category>
        <w:types>
          <w:type w:val="bbPlcHdr"/>
        </w:types>
        <w:behaviors>
          <w:behavior w:val="content"/>
        </w:behaviors>
        <w:guid w:val="{CA575F72-71EE-6B45-9CB5-145B224C3C38}"/>
      </w:docPartPr>
      <w:docPartBody>
        <w:p w:rsidR="00AD2D49" w:rsidRDefault="00000000">
          <w:pPr>
            <w:pStyle w:val="CB16F23D25BE19458D08F1B98F8E6076"/>
          </w:pPr>
          <w:r w:rsidRPr="576062CF">
            <w:t>Row Head</w:t>
          </w:r>
        </w:p>
      </w:docPartBody>
    </w:docPart>
    <w:docPart>
      <w:docPartPr>
        <w:name w:val="4E6568C3A5CB5148AE5A71DBB7D1E922"/>
        <w:category>
          <w:name w:val="General"/>
          <w:gallery w:val="placeholder"/>
        </w:category>
        <w:types>
          <w:type w:val="bbPlcHdr"/>
        </w:types>
        <w:behaviors>
          <w:behavior w:val="content"/>
        </w:behaviors>
        <w:guid w:val="{65FB615C-843F-3C49-A25B-09E627C4A9BA}"/>
      </w:docPartPr>
      <w:docPartBody>
        <w:p w:rsidR="00AD2D49" w:rsidRDefault="00000000">
          <w:pPr>
            <w:pStyle w:val="4E6568C3A5CB5148AE5A71DBB7D1E922"/>
          </w:pPr>
          <w:r>
            <w:t>123</w:t>
          </w:r>
        </w:p>
      </w:docPartBody>
    </w:docPart>
    <w:docPart>
      <w:docPartPr>
        <w:name w:val="DF6DD6D3A85F6E4588B767CF04BD3909"/>
        <w:category>
          <w:name w:val="General"/>
          <w:gallery w:val="placeholder"/>
        </w:category>
        <w:types>
          <w:type w:val="bbPlcHdr"/>
        </w:types>
        <w:behaviors>
          <w:behavior w:val="content"/>
        </w:behaviors>
        <w:guid w:val="{CF7345B1-1FAA-EE47-9CD6-354D8A44F867}"/>
      </w:docPartPr>
      <w:docPartBody>
        <w:p w:rsidR="00AD2D49" w:rsidRDefault="00000000">
          <w:pPr>
            <w:pStyle w:val="DF6DD6D3A85F6E4588B767CF04BD3909"/>
          </w:pPr>
          <w:r>
            <w:t>123</w:t>
          </w:r>
        </w:p>
      </w:docPartBody>
    </w:docPart>
    <w:docPart>
      <w:docPartPr>
        <w:name w:val="054CB4359FB15A4F8203C4154895EFA0"/>
        <w:category>
          <w:name w:val="General"/>
          <w:gallery w:val="placeholder"/>
        </w:category>
        <w:types>
          <w:type w:val="bbPlcHdr"/>
        </w:types>
        <w:behaviors>
          <w:behavior w:val="content"/>
        </w:behaviors>
        <w:guid w:val="{5A14D2DC-EBF6-3546-9B1C-3AF078CC4063}"/>
      </w:docPartPr>
      <w:docPartBody>
        <w:p w:rsidR="00AD2D49" w:rsidRDefault="00000000">
          <w:pPr>
            <w:pStyle w:val="054CB4359FB15A4F8203C4154895EFA0"/>
          </w:pPr>
          <w:r>
            <w:t>123</w:t>
          </w:r>
        </w:p>
      </w:docPartBody>
    </w:docPart>
    <w:docPart>
      <w:docPartPr>
        <w:name w:val="0AC3CBFCCF938348B9E77A04F0713643"/>
        <w:category>
          <w:name w:val="General"/>
          <w:gallery w:val="placeholder"/>
        </w:category>
        <w:types>
          <w:type w:val="bbPlcHdr"/>
        </w:types>
        <w:behaviors>
          <w:behavior w:val="content"/>
        </w:behaviors>
        <w:guid w:val="{C191D5E1-BEEB-644C-8D0F-5F2F7F44483C}"/>
      </w:docPartPr>
      <w:docPartBody>
        <w:p w:rsidR="00AD2D49" w:rsidRDefault="00000000">
          <w:pPr>
            <w:pStyle w:val="0AC3CBFCCF938348B9E77A04F0713643"/>
          </w:pPr>
          <w:r>
            <w:t>123</w:t>
          </w:r>
        </w:p>
      </w:docPartBody>
    </w:docPart>
    <w:docPart>
      <w:docPartPr>
        <w:name w:val="CD2E5EF59771E4439987B1B6E00E117D"/>
        <w:category>
          <w:name w:val="General"/>
          <w:gallery w:val="placeholder"/>
        </w:category>
        <w:types>
          <w:type w:val="bbPlcHdr"/>
        </w:types>
        <w:behaviors>
          <w:behavior w:val="content"/>
        </w:behaviors>
        <w:guid w:val="{E25FBC8D-62B4-4C4C-82FA-5D1328175294}"/>
      </w:docPartPr>
      <w:docPartBody>
        <w:p w:rsidR="00AD2D49" w:rsidRDefault="00000000">
          <w:pPr>
            <w:pStyle w:val="CD2E5EF59771E4439987B1B6E00E117D"/>
          </w:pPr>
          <w:r w:rsidRPr="576062CF">
            <w:t>Row Head</w:t>
          </w:r>
        </w:p>
      </w:docPartBody>
    </w:docPart>
    <w:docPart>
      <w:docPartPr>
        <w:name w:val="E1CD11766BEBB142822D67690C8B19B9"/>
        <w:category>
          <w:name w:val="General"/>
          <w:gallery w:val="placeholder"/>
        </w:category>
        <w:types>
          <w:type w:val="bbPlcHdr"/>
        </w:types>
        <w:behaviors>
          <w:behavior w:val="content"/>
        </w:behaviors>
        <w:guid w:val="{85B418C8-3560-1144-B614-D04DC930C457}"/>
      </w:docPartPr>
      <w:docPartBody>
        <w:p w:rsidR="00AD2D49" w:rsidRDefault="00000000">
          <w:pPr>
            <w:pStyle w:val="E1CD11766BEBB142822D67690C8B19B9"/>
          </w:pPr>
          <w:r>
            <w:t>456</w:t>
          </w:r>
        </w:p>
      </w:docPartBody>
    </w:docPart>
    <w:docPart>
      <w:docPartPr>
        <w:name w:val="FF36893A62F54D438BCF0CF31FAD07D0"/>
        <w:category>
          <w:name w:val="General"/>
          <w:gallery w:val="placeholder"/>
        </w:category>
        <w:types>
          <w:type w:val="bbPlcHdr"/>
        </w:types>
        <w:behaviors>
          <w:behavior w:val="content"/>
        </w:behaviors>
        <w:guid w:val="{4E9C45AD-F716-6C41-8032-0E6F3A4D7F2D}"/>
      </w:docPartPr>
      <w:docPartBody>
        <w:p w:rsidR="00AD2D49" w:rsidRDefault="00000000">
          <w:pPr>
            <w:pStyle w:val="FF36893A62F54D438BCF0CF31FAD07D0"/>
          </w:pPr>
          <w:r>
            <w:t>456</w:t>
          </w:r>
        </w:p>
      </w:docPartBody>
    </w:docPart>
    <w:docPart>
      <w:docPartPr>
        <w:name w:val="E3811C3BD15CEA45B8BA8CFEA89C8509"/>
        <w:category>
          <w:name w:val="General"/>
          <w:gallery w:val="placeholder"/>
        </w:category>
        <w:types>
          <w:type w:val="bbPlcHdr"/>
        </w:types>
        <w:behaviors>
          <w:behavior w:val="content"/>
        </w:behaviors>
        <w:guid w:val="{C9E997AD-F23C-8740-93BA-2918FE09121C}"/>
      </w:docPartPr>
      <w:docPartBody>
        <w:p w:rsidR="00AD2D49" w:rsidRDefault="00000000">
          <w:pPr>
            <w:pStyle w:val="E3811C3BD15CEA45B8BA8CFEA89C8509"/>
          </w:pPr>
          <w:r>
            <w:t>456</w:t>
          </w:r>
        </w:p>
      </w:docPartBody>
    </w:docPart>
    <w:docPart>
      <w:docPartPr>
        <w:name w:val="1FDDA668DCB74C44B9EC12D32970BFD4"/>
        <w:category>
          <w:name w:val="General"/>
          <w:gallery w:val="placeholder"/>
        </w:category>
        <w:types>
          <w:type w:val="bbPlcHdr"/>
        </w:types>
        <w:behaviors>
          <w:behavior w:val="content"/>
        </w:behaviors>
        <w:guid w:val="{A3C14E50-A1E9-F144-9B6B-9B7A3021AAA6}"/>
      </w:docPartPr>
      <w:docPartBody>
        <w:p w:rsidR="00AD2D49" w:rsidRDefault="00000000">
          <w:pPr>
            <w:pStyle w:val="1FDDA668DCB74C44B9EC12D32970BFD4"/>
          </w:pPr>
          <w:r>
            <w:t>456</w:t>
          </w:r>
        </w:p>
      </w:docPartBody>
    </w:docPart>
    <w:docPart>
      <w:docPartPr>
        <w:name w:val="7FC802FE0ECFE74C98679227F5001780"/>
        <w:category>
          <w:name w:val="General"/>
          <w:gallery w:val="placeholder"/>
        </w:category>
        <w:types>
          <w:type w:val="bbPlcHdr"/>
        </w:types>
        <w:behaviors>
          <w:behavior w:val="content"/>
        </w:behaviors>
        <w:guid w:val="{EE1F5A8F-46BC-BE46-B53C-7332859466D5}"/>
      </w:docPartPr>
      <w:docPartBody>
        <w:p w:rsidR="00AD2D49" w:rsidRDefault="00000000">
          <w:pPr>
            <w:pStyle w:val="7FC802FE0ECFE74C98679227F5001780"/>
          </w:pPr>
          <w:r w:rsidRPr="576062CF">
            <w:t>Row Head</w:t>
          </w:r>
        </w:p>
      </w:docPartBody>
    </w:docPart>
    <w:docPart>
      <w:docPartPr>
        <w:name w:val="51E682EA05A6714B8F701E00F99C9D9A"/>
        <w:category>
          <w:name w:val="General"/>
          <w:gallery w:val="placeholder"/>
        </w:category>
        <w:types>
          <w:type w:val="bbPlcHdr"/>
        </w:types>
        <w:behaviors>
          <w:behavior w:val="content"/>
        </w:behaviors>
        <w:guid w:val="{0707E9B5-98F8-954B-B0BC-C0AC68AFF071}"/>
      </w:docPartPr>
      <w:docPartBody>
        <w:p w:rsidR="00AD2D49" w:rsidRDefault="00000000">
          <w:pPr>
            <w:pStyle w:val="51E682EA05A6714B8F701E00F99C9D9A"/>
          </w:pPr>
          <w:r>
            <w:t>789</w:t>
          </w:r>
        </w:p>
      </w:docPartBody>
    </w:docPart>
    <w:docPart>
      <w:docPartPr>
        <w:name w:val="C480A9412F7D6D4D92FE2562DA402EE1"/>
        <w:category>
          <w:name w:val="General"/>
          <w:gallery w:val="placeholder"/>
        </w:category>
        <w:types>
          <w:type w:val="bbPlcHdr"/>
        </w:types>
        <w:behaviors>
          <w:behavior w:val="content"/>
        </w:behaviors>
        <w:guid w:val="{05C86B22-A5E0-0546-B4C0-E055676212A5}"/>
      </w:docPartPr>
      <w:docPartBody>
        <w:p w:rsidR="00AD2D49" w:rsidRDefault="00000000">
          <w:pPr>
            <w:pStyle w:val="C480A9412F7D6D4D92FE2562DA402EE1"/>
          </w:pPr>
          <w:r>
            <w:t>789</w:t>
          </w:r>
        </w:p>
      </w:docPartBody>
    </w:docPart>
    <w:docPart>
      <w:docPartPr>
        <w:name w:val="6EA0CF3E1FC3D84C9A6CE6E83F54123E"/>
        <w:category>
          <w:name w:val="General"/>
          <w:gallery w:val="placeholder"/>
        </w:category>
        <w:types>
          <w:type w:val="bbPlcHdr"/>
        </w:types>
        <w:behaviors>
          <w:behavior w:val="content"/>
        </w:behaviors>
        <w:guid w:val="{39159C8F-0861-D94E-BC49-98A62DDBC4EA}"/>
      </w:docPartPr>
      <w:docPartBody>
        <w:p w:rsidR="00AD2D49" w:rsidRDefault="00000000">
          <w:pPr>
            <w:pStyle w:val="6EA0CF3E1FC3D84C9A6CE6E83F54123E"/>
          </w:pPr>
          <w:r>
            <w:t>789</w:t>
          </w:r>
        </w:p>
      </w:docPartBody>
    </w:docPart>
    <w:docPart>
      <w:docPartPr>
        <w:name w:val="D7E7ADD4F3CDF9418B642007051FE06E"/>
        <w:category>
          <w:name w:val="General"/>
          <w:gallery w:val="placeholder"/>
        </w:category>
        <w:types>
          <w:type w:val="bbPlcHdr"/>
        </w:types>
        <w:behaviors>
          <w:behavior w:val="content"/>
        </w:behaviors>
        <w:guid w:val="{D878226E-808D-E04F-9887-3750764A3A27}"/>
      </w:docPartPr>
      <w:docPartBody>
        <w:p w:rsidR="00AD2D49" w:rsidRDefault="00000000">
          <w:pPr>
            <w:pStyle w:val="D7E7ADD4F3CDF9418B642007051FE06E"/>
          </w:pPr>
          <w:r>
            <w:t>789</w:t>
          </w:r>
        </w:p>
      </w:docPartBody>
    </w:docPart>
    <w:docPart>
      <w:docPartPr>
        <w:name w:val="054D4589919FC14E8E1E63FF8E492156"/>
        <w:category>
          <w:name w:val="General"/>
          <w:gallery w:val="placeholder"/>
        </w:category>
        <w:types>
          <w:type w:val="bbPlcHdr"/>
        </w:types>
        <w:behaviors>
          <w:behavior w:val="content"/>
        </w:behaviors>
        <w:guid w:val="{D2345C31-1146-4446-BBEA-822634D39797}"/>
      </w:docPartPr>
      <w:docPartBody>
        <w:p w:rsidR="00AD2D49" w:rsidRDefault="00000000">
          <w:pPr>
            <w:pStyle w:val="054D4589919FC14E8E1E63FF8E492156"/>
          </w:pPr>
          <w:r w:rsidRPr="576062CF">
            <w:t>Row Head</w:t>
          </w:r>
        </w:p>
      </w:docPartBody>
    </w:docPart>
    <w:docPart>
      <w:docPartPr>
        <w:name w:val="F8ADC5A6CBF7BC418EC74204768E4FDF"/>
        <w:category>
          <w:name w:val="General"/>
          <w:gallery w:val="placeholder"/>
        </w:category>
        <w:types>
          <w:type w:val="bbPlcHdr"/>
        </w:types>
        <w:behaviors>
          <w:behavior w:val="content"/>
        </w:behaviors>
        <w:guid w:val="{27D8776B-9A61-194A-8D18-7336EFD15FFB}"/>
      </w:docPartPr>
      <w:docPartBody>
        <w:p w:rsidR="00AD2D49" w:rsidRDefault="00000000">
          <w:pPr>
            <w:pStyle w:val="F8ADC5A6CBF7BC418EC74204768E4FDF"/>
          </w:pPr>
          <w:r>
            <w:t>123</w:t>
          </w:r>
        </w:p>
      </w:docPartBody>
    </w:docPart>
    <w:docPart>
      <w:docPartPr>
        <w:name w:val="E932AADA344A544BA28DAFB8CB547E83"/>
        <w:category>
          <w:name w:val="General"/>
          <w:gallery w:val="placeholder"/>
        </w:category>
        <w:types>
          <w:type w:val="bbPlcHdr"/>
        </w:types>
        <w:behaviors>
          <w:behavior w:val="content"/>
        </w:behaviors>
        <w:guid w:val="{289CBDDC-DD2B-C342-9635-8350B922790C}"/>
      </w:docPartPr>
      <w:docPartBody>
        <w:p w:rsidR="00AD2D49" w:rsidRDefault="00000000">
          <w:pPr>
            <w:pStyle w:val="E932AADA344A544BA28DAFB8CB547E83"/>
          </w:pPr>
          <w:r>
            <w:t>123</w:t>
          </w:r>
        </w:p>
      </w:docPartBody>
    </w:docPart>
    <w:docPart>
      <w:docPartPr>
        <w:name w:val="85537C5CAA539B46B2EA9D7478CA2647"/>
        <w:category>
          <w:name w:val="General"/>
          <w:gallery w:val="placeholder"/>
        </w:category>
        <w:types>
          <w:type w:val="bbPlcHdr"/>
        </w:types>
        <w:behaviors>
          <w:behavior w:val="content"/>
        </w:behaviors>
        <w:guid w:val="{E5395679-D709-1047-B793-AB0B2ABD4A5A}"/>
      </w:docPartPr>
      <w:docPartBody>
        <w:p w:rsidR="00AD2D49" w:rsidRDefault="00000000">
          <w:pPr>
            <w:pStyle w:val="85537C5CAA539B46B2EA9D7478CA2647"/>
          </w:pPr>
          <w:r>
            <w:t>123</w:t>
          </w:r>
        </w:p>
      </w:docPartBody>
    </w:docPart>
    <w:docPart>
      <w:docPartPr>
        <w:name w:val="4F8AC227C9F90D44BA8F2E6EA1E6303F"/>
        <w:category>
          <w:name w:val="General"/>
          <w:gallery w:val="placeholder"/>
        </w:category>
        <w:types>
          <w:type w:val="bbPlcHdr"/>
        </w:types>
        <w:behaviors>
          <w:behavior w:val="content"/>
        </w:behaviors>
        <w:guid w:val="{AF4F4B5E-894A-F248-8303-882468EB9DC5}"/>
      </w:docPartPr>
      <w:docPartBody>
        <w:p w:rsidR="00AD2D49" w:rsidRDefault="00000000">
          <w:pPr>
            <w:pStyle w:val="4F8AC227C9F90D44BA8F2E6EA1E6303F"/>
          </w:pPr>
          <w:r>
            <w:t>123</w:t>
          </w:r>
        </w:p>
      </w:docPartBody>
    </w:docPart>
    <w:docPart>
      <w:docPartPr>
        <w:name w:val="42B872CDEC809D429FF96CFDCB40F394"/>
        <w:category>
          <w:name w:val="General"/>
          <w:gallery w:val="placeholder"/>
        </w:category>
        <w:types>
          <w:type w:val="bbPlcHdr"/>
        </w:types>
        <w:behaviors>
          <w:behavior w:val="content"/>
        </w:behaviors>
        <w:guid w:val="{12910159-ACCC-FF49-86F0-88684D7EA960}"/>
      </w:docPartPr>
      <w:docPartBody>
        <w:p w:rsidR="00AD2D49" w:rsidRDefault="00000000">
          <w:pPr>
            <w:pStyle w:val="42B872CDEC809D429FF96CFDCB40F394"/>
          </w:pPr>
          <w:r w:rsidRPr="576062CF">
            <w:t>Row Head</w:t>
          </w:r>
        </w:p>
      </w:docPartBody>
    </w:docPart>
    <w:docPart>
      <w:docPartPr>
        <w:name w:val="F02647FE4911E647A1FF60BF826F7106"/>
        <w:category>
          <w:name w:val="General"/>
          <w:gallery w:val="placeholder"/>
        </w:category>
        <w:types>
          <w:type w:val="bbPlcHdr"/>
        </w:types>
        <w:behaviors>
          <w:behavior w:val="content"/>
        </w:behaviors>
        <w:guid w:val="{768703E2-BCD3-064A-BBFD-95FC72FD7426}"/>
      </w:docPartPr>
      <w:docPartBody>
        <w:p w:rsidR="00AD2D49" w:rsidRDefault="00000000">
          <w:pPr>
            <w:pStyle w:val="F02647FE4911E647A1FF60BF826F7106"/>
          </w:pPr>
          <w:r>
            <w:t>456</w:t>
          </w:r>
        </w:p>
      </w:docPartBody>
    </w:docPart>
    <w:docPart>
      <w:docPartPr>
        <w:name w:val="4D746B44FD02394DB285E800746E8A70"/>
        <w:category>
          <w:name w:val="General"/>
          <w:gallery w:val="placeholder"/>
        </w:category>
        <w:types>
          <w:type w:val="bbPlcHdr"/>
        </w:types>
        <w:behaviors>
          <w:behavior w:val="content"/>
        </w:behaviors>
        <w:guid w:val="{151713F0-8D77-9146-A9C7-3650834A965E}"/>
      </w:docPartPr>
      <w:docPartBody>
        <w:p w:rsidR="00AD2D49" w:rsidRDefault="00000000">
          <w:pPr>
            <w:pStyle w:val="4D746B44FD02394DB285E800746E8A70"/>
          </w:pPr>
          <w:r>
            <w:t>456</w:t>
          </w:r>
        </w:p>
      </w:docPartBody>
    </w:docPart>
    <w:docPart>
      <w:docPartPr>
        <w:name w:val="40A7BD40E4C97948990E6CDD91FF7E7D"/>
        <w:category>
          <w:name w:val="General"/>
          <w:gallery w:val="placeholder"/>
        </w:category>
        <w:types>
          <w:type w:val="bbPlcHdr"/>
        </w:types>
        <w:behaviors>
          <w:behavior w:val="content"/>
        </w:behaviors>
        <w:guid w:val="{52F8D8BC-C342-8944-A1BB-19B974ADBA36}"/>
      </w:docPartPr>
      <w:docPartBody>
        <w:p w:rsidR="00AD2D49" w:rsidRDefault="00000000">
          <w:pPr>
            <w:pStyle w:val="40A7BD40E4C97948990E6CDD91FF7E7D"/>
          </w:pPr>
          <w:r>
            <w:t>456</w:t>
          </w:r>
        </w:p>
      </w:docPartBody>
    </w:docPart>
    <w:docPart>
      <w:docPartPr>
        <w:name w:val="A2D8D87C126D9F438D79E221663B407F"/>
        <w:category>
          <w:name w:val="General"/>
          <w:gallery w:val="placeholder"/>
        </w:category>
        <w:types>
          <w:type w:val="bbPlcHdr"/>
        </w:types>
        <w:behaviors>
          <w:behavior w:val="content"/>
        </w:behaviors>
        <w:guid w:val="{784CD66F-7923-5041-8016-041D1BE9158E}"/>
      </w:docPartPr>
      <w:docPartBody>
        <w:p w:rsidR="00AD2D49" w:rsidRDefault="00000000">
          <w:pPr>
            <w:pStyle w:val="A2D8D87C126D9F438D79E221663B407F"/>
          </w:pPr>
          <w:r>
            <w:t>456</w:t>
          </w:r>
        </w:p>
      </w:docPartBody>
    </w:docPart>
    <w:docPart>
      <w:docPartPr>
        <w:name w:val="A844463D0940AA44A37FF7D807968DF7"/>
        <w:category>
          <w:name w:val="General"/>
          <w:gallery w:val="placeholder"/>
        </w:category>
        <w:types>
          <w:type w:val="bbPlcHdr"/>
        </w:types>
        <w:behaviors>
          <w:behavior w:val="content"/>
        </w:behaviors>
        <w:guid w:val="{063016DE-0B7A-A048-9B04-079100859EF7}"/>
      </w:docPartPr>
      <w:docPartBody>
        <w:p w:rsidR="00AD2D49" w:rsidRDefault="00000000">
          <w:pPr>
            <w:pStyle w:val="A844463D0940AA44A37FF7D807968DF7"/>
          </w:pPr>
          <w:r w:rsidRPr="576062CF">
            <w:t>Row Head</w:t>
          </w:r>
        </w:p>
      </w:docPartBody>
    </w:docPart>
    <w:docPart>
      <w:docPartPr>
        <w:name w:val="1A5AF6F11522C34396837B85F9A8D5C1"/>
        <w:category>
          <w:name w:val="General"/>
          <w:gallery w:val="placeholder"/>
        </w:category>
        <w:types>
          <w:type w:val="bbPlcHdr"/>
        </w:types>
        <w:behaviors>
          <w:behavior w:val="content"/>
        </w:behaviors>
        <w:guid w:val="{A20358FA-2381-C343-AA37-9847F7BD12CE}"/>
      </w:docPartPr>
      <w:docPartBody>
        <w:p w:rsidR="00AD2D49" w:rsidRDefault="00000000">
          <w:pPr>
            <w:pStyle w:val="1A5AF6F11522C34396837B85F9A8D5C1"/>
          </w:pPr>
          <w:r>
            <w:t>789</w:t>
          </w:r>
        </w:p>
      </w:docPartBody>
    </w:docPart>
    <w:docPart>
      <w:docPartPr>
        <w:name w:val="C2FA007453E7F84B97C0083BF5DF9919"/>
        <w:category>
          <w:name w:val="General"/>
          <w:gallery w:val="placeholder"/>
        </w:category>
        <w:types>
          <w:type w:val="bbPlcHdr"/>
        </w:types>
        <w:behaviors>
          <w:behavior w:val="content"/>
        </w:behaviors>
        <w:guid w:val="{18F2B91E-F357-0B4B-A190-E7A176586582}"/>
      </w:docPartPr>
      <w:docPartBody>
        <w:p w:rsidR="00AD2D49" w:rsidRDefault="00000000">
          <w:pPr>
            <w:pStyle w:val="C2FA007453E7F84B97C0083BF5DF9919"/>
          </w:pPr>
          <w:r>
            <w:t>789</w:t>
          </w:r>
        </w:p>
      </w:docPartBody>
    </w:docPart>
    <w:docPart>
      <w:docPartPr>
        <w:name w:val="EF74AE7397618043B4FD8B6A7485093F"/>
        <w:category>
          <w:name w:val="General"/>
          <w:gallery w:val="placeholder"/>
        </w:category>
        <w:types>
          <w:type w:val="bbPlcHdr"/>
        </w:types>
        <w:behaviors>
          <w:behavior w:val="content"/>
        </w:behaviors>
        <w:guid w:val="{C9B4CFBB-E951-2B44-B43C-AD07632E9A80}"/>
      </w:docPartPr>
      <w:docPartBody>
        <w:p w:rsidR="00AD2D49" w:rsidRDefault="00000000">
          <w:pPr>
            <w:pStyle w:val="EF74AE7397618043B4FD8B6A7485093F"/>
          </w:pPr>
          <w:r>
            <w:t>789</w:t>
          </w:r>
        </w:p>
      </w:docPartBody>
    </w:docPart>
    <w:docPart>
      <w:docPartPr>
        <w:name w:val="908971F0B593C147A173142EDAACBEB4"/>
        <w:category>
          <w:name w:val="General"/>
          <w:gallery w:val="placeholder"/>
        </w:category>
        <w:types>
          <w:type w:val="bbPlcHdr"/>
        </w:types>
        <w:behaviors>
          <w:behavior w:val="content"/>
        </w:behaviors>
        <w:guid w:val="{E6F9BEC0-3457-E742-8C77-8D42D12CFD9A}"/>
      </w:docPartPr>
      <w:docPartBody>
        <w:p w:rsidR="00AD2D49" w:rsidRDefault="00000000">
          <w:pPr>
            <w:pStyle w:val="908971F0B593C147A173142EDAACBEB4"/>
          </w:pPr>
          <w:r>
            <w:t>789</w:t>
          </w:r>
        </w:p>
      </w:docPartBody>
    </w:docPart>
    <w:docPart>
      <w:docPartPr>
        <w:name w:val="2D968F04C96C764DA69C587CC0FE9CA0"/>
        <w:category>
          <w:name w:val="General"/>
          <w:gallery w:val="placeholder"/>
        </w:category>
        <w:types>
          <w:type w:val="bbPlcHdr"/>
        </w:types>
        <w:behaviors>
          <w:behavior w:val="content"/>
        </w:behaviors>
        <w:guid w:val="{BD55E777-A717-294B-BF5E-26384122E8A4}"/>
      </w:docPartPr>
      <w:docPartBody>
        <w:p w:rsidR="00AD2D49" w:rsidRDefault="00000000">
          <w:pPr>
            <w:pStyle w:val="2D968F04C96C764DA69C587CC0FE9CA0"/>
          </w:pPr>
          <w:r w:rsidRPr="72E609EB">
            <w:rPr>
              <w:rStyle w:val="Emphasis"/>
              <w:rFonts w:ascii="Calibri" w:eastAsia="Calibri" w:hAnsi="Calibri" w:cs="Calibri"/>
              <w:color w:val="000000" w:themeColor="text1"/>
            </w:rPr>
            <w:t>Note</w:t>
          </w:r>
          <w:r w:rsidRPr="72E609EB">
            <w:rPr>
              <w:rFonts w:ascii="Calibri" w:eastAsia="Calibri" w:hAnsi="Calibri" w:cs="Calibri"/>
              <w:color w:val="000000" w:themeColor="text1"/>
            </w:rPr>
            <w:t>:</w:t>
          </w:r>
        </w:p>
      </w:docPartBody>
    </w:docPart>
    <w:docPart>
      <w:docPartPr>
        <w:name w:val="7D022CC663C2E14D8457522CA4A1333F"/>
        <w:category>
          <w:name w:val="General"/>
          <w:gallery w:val="placeholder"/>
        </w:category>
        <w:types>
          <w:type w:val="bbPlcHdr"/>
        </w:types>
        <w:behaviors>
          <w:behavior w:val="content"/>
        </w:behaviors>
        <w:guid w:val="{696045D3-AFC2-CE46-9231-591B0ACD9D8C}"/>
      </w:docPartPr>
      <w:docPartBody>
        <w:p w:rsidR="00AD2D49" w:rsidRDefault="00000000">
          <w:pPr>
            <w:pStyle w:val="7D022CC663C2E14D8457522CA4A1333F"/>
          </w:pPr>
          <w:r w:rsidRPr="00DF3215">
            <w:t xml:space="preserve">Place all tables for your paper in a tables section, following references and footnotes. Start a new page for each table, include a table number and table title for each, as shown. All explanatory text appears in a table note that follows the table, like this one. Use the </w:t>
          </w:r>
          <w:r w:rsidRPr="00DF3215">
            <w:rPr>
              <w:rStyle w:val="Strong"/>
            </w:rPr>
            <w:t>Table/Figure</w:t>
          </w:r>
          <w:r w:rsidRPr="00DF3215">
            <w:t xml:space="preserve"> style, available on the </w:t>
          </w:r>
          <w:r w:rsidRPr="00DF3215">
            <w:rPr>
              <w:rStyle w:val="Strong"/>
            </w:rPr>
            <w:t>Home</w:t>
          </w:r>
          <w:r w:rsidRPr="00DF3215">
            <w:t xml:space="preserve"> tab, in the </w:t>
          </w:r>
          <w:r w:rsidRPr="00DF3215">
            <w:rPr>
              <w:rStyle w:val="Strong"/>
            </w:rPr>
            <w:t>Styles</w:t>
          </w:r>
          <w:r w:rsidRPr="00DF3215">
            <w:t xml:space="preserve"> gallery, to get the spacing between table and note. Tables in APA format can use single or 1.5 line spacing. Include a heading for every row and column, even if the content seems obvious. A default table style has been set up for this template that fits APA guidelines. To insert a table, on the </w:t>
          </w:r>
          <w:r w:rsidRPr="00DF3215">
            <w:rPr>
              <w:rStyle w:val="Strong"/>
            </w:rPr>
            <w:t>Insert</w:t>
          </w:r>
          <w:r w:rsidRPr="00DF3215">
            <w:t xml:space="preserve"> tab, click </w:t>
          </w:r>
          <w:r w:rsidRPr="00DF3215">
            <w:rPr>
              <w:rStyle w:val="Strong"/>
            </w:rPr>
            <w:t>Table</w:t>
          </w:r>
          <w:r w:rsidRPr="00DF3215">
            <w:t>.</w:t>
          </w:r>
        </w:p>
      </w:docPartBody>
    </w:docPart>
    <w:docPart>
      <w:docPartPr>
        <w:name w:val="BA6FE755FA96BC41A13215AA325B9DF6"/>
        <w:category>
          <w:name w:val="General"/>
          <w:gallery w:val="placeholder"/>
        </w:category>
        <w:types>
          <w:type w:val="bbPlcHdr"/>
        </w:types>
        <w:behaviors>
          <w:behavior w:val="content"/>
        </w:behaviors>
        <w:guid w:val="{577C48B3-FEE7-A442-ADAE-DC464D470903}"/>
      </w:docPartPr>
      <w:docPartBody>
        <w:p w:rsidR="00AD2D49" w:rsidRDefault="00000000">
          <w:pPr>
            <w:pStyle w:val="BA6FE755FA96BC41A13215AA325B9DF6"/>
          </w:pPr>
          <w:r w:rsidRPr="00B5233A">
            <w:t>Figures Title</w:t>
          </w:r>
        </w:p>
      </w:docPartBody>
    </w:docPart>
    <w:docPart>
      <w:docPartPr>
        <w:name w:val="1638E1EB6D431C46B57C7FEFBBE748E6"/>
        <w:category>
          <w:name w:val="General"/>
          <w:gallery w:val="placeholder"/>
        </w:category>
        <w:types>
          <w:type w:val="bbPlcHdr"/>
        </w:types>
        <w:behaviors>
          <w:behavior w:val="content"/>
        </w:behaviors>
        <w:guid w:val="{3C0E44B6-147C-3845-BC8F-34115F0E29A9}"/>
      </w:docPartPr>
      <w:docPartBody>
        <w:p w:rsidR="00AD2D49" w:rsidRDefault="00000000">
          <w:pPr>
            <w:pStyle w:val="1638E1EB6D431C46B57C7FEFBBE748E6"/>
          </w:pPr>
          <w:r w:rsidRPr="00530EF3">
            <w:rPr>
              <w:b/>
            </w:rPr>
            <w:t>Figure 1.</w:t>
          </w:r>
        </w:p>
      </w:docPartBody>
    </w:docPart>
    <w:docPart>
      <w:docPartPr>
        <w:name w:val="C7FE34F635075B48B2CD7826420BD4C6"/>
        <w:category>
          <w:name w:val="General"/>
          <w:gallery w:val="placeholder"/>
        </w:category>
        <w:types>
          <w:type w:val="bbPlcHdr"/>
        </w:types>
        <w:behaviors>
          <w:behavior w:val="content"/>
        </w:behaviors>
        <w:guid w:val="{04E57D2B-061E-274F-A7B3-BCA1FB802ECE}"/>
      </w:docPartPr>
      <w:docPartBody>
        <w:p w:rsidR="00AD2D49" w:rsidRDefault="00000000">
          <w:pPr>
            <w:pStyle w:val="C7FE34F635075B48B2CD7826420BD4C6"/>
          </w:pPr>
          <w:r w:rsidRPr="00530EF3">
            <w:rPr>
              <w:i/>
              <w:iCs/>
            </w:rPr>
            <w:t>Include all figures in their own section, following references, footnotes, and tables.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LMRoman10">
    <w:altName w:val="Cambria"/>
    <w:panose1 w:val="020B060402020202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9BE"/>
    <w:rsid w:val="000529BE"/>
    <w:rsid w:val="008E6250"/>
    <w:rsid w:val="00AD2D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line="480" w:lineRule="auto"/>
      <w:jc w:val="center"/>
      <w:outlineLvl w:val="0"/>
    </w:pPr>
    <w:rPr>
      <w:rFonts w:eastAsiaTheme="minorHAnsi"/>
      <w:b/>
      <w:bCs/>
      <w:kern w:val="0"/>
      <w:sz w:val="22"/>
      <w:szCs w:val="22"/>
      <w14:ligatures w14:val="none"/>
    </w:rPr>
  </w:style>
  <w:style w:type="paragraph" w:styleId="Heading3">
    <w:name w:val="heading 3"/>
    <w:basedOn w:val="Normal"/>
    <w:next w:val="Normal"/>
    <w:link w:val="Heading3Char"/>
    <w:uiPriority w:val="9"/>
    <w:unhideWhenUsed/>
    <w:qFormat/>
    <w:pPr>
      <w:spacing w:line="480" w:lineRule="auto"/>
      <w:outlineLvl w:val="2"/>
    </w:pPr>
    <w:rPr>
      <w:rFonts w:eastAsiaTheme="minorHAnsi"/>
      <w:b/>
      <w:bCs/>
      <w:i/>
      <w:iCs/>
      <w:kern w:val="0"/>
      <w:sz w:val="22"/>
      <w:szCs w:val="22"/>
      <w14:ligatures w14:val="none"/>
    </w:rPr>
  </w:style>
  <w:style w:type="paragraph" w:styleId="Heading4">
    <w:name w:val="heading 4"/>
    <w:basedOn w:val="Normal"/>
    <w:next w:val="Normal"/>
    <w:link w:val="Heading4Char"/>
    <w:uiPriority w:val="9"/>
    <w:unhideWhenUsed/>
    <w:qFormat/>
    <w:pPr>
      <w:spacing w:line="480" w:lineRule="auto"/>
      <w:outlineLvl w:val="3"/>
    </w:pPr>
    <w:rPr>
      <w:rFonts w:eastAsiaTheme="minorHAnsi"/>
      <w:b/>
      <w:bCs/>
      <w:kern w:val="0"/>
      <w:sz w:val="22"/>
      <w:szCs w:val="22"/>
      <w14:ligatures w14:val="none"/>
    </w:rPr>
  </w:style>
  <w:style w:type="paragraph" w:styleId="Heading5">
    <w:name w:val="heading 5"/>
    <w:basedOn w:val="Normal"/>
    <w:next w:val="Normal"/>
    <w:link w:val="Heading5Char"/>
    <w:uiPriority w:val="9"/>
    <w:unhideWhenUsed/>
    <w:qFormat/>
    <w:pPr>
      <w:spacing w:line="480" w:lineRule="auto"/>
      <w:outlineLvl w:val="4"/>
    </w:pPr>
    <w:rPr>
      <w:rFonts w:eastAsiaTheme="minorHAnsi"/>
      <w:b/>
      <w:bCs/>
      <w:i/>
      <w:iCs/>
      <w:kern w:val="0"/>
      <w:sz w:val="22"/>
      <w:szCs w:val="2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6822099BBF1FF45949F3A7299DD8D7F">
    <w:name w:val="36822099BBF1FF45949F3A7299DD8D7F"/>
  </w:style>
  <w:style w:type="paragraph" w:customStyle="1" w:styleId="F099E4CB1FE2FF438184A0F9F89581A8">
    <w:name w:val="F099E4CB1FE2FF438184A0F9F89581A8"/>
  </w:style>
  <w:style w:type="paragraph" w:customStyle="1" w:styleId="8F75A2444E9DD645989C1AAAFE09CA4F">
    <w:name w:val="8F75A2444E9DD645989C1AAAFE09CA4F"/>
  </w:style>
  <w:style w:type="paragraph" w:customStyle="1" w:styleId="AE8811865477E04793E48E8E67F494BD">
    <w:name w:val="AE8811865477E04793E48E8E67F494BD"/>
  </w:style>
  <w:style w:type="paragraph" w:customStyle="1" w:styleId="8F5FD869A3B1DB48B803D7D55B17521B">
    <w:name w:val="8F5FD869A3B1DB48B803D7D55B17521B"/>
  </w:style>
  <w:style w:type="paragraph" w:customStyle="1" w:styleId="0990A987FBF13C40BA97CF575851A0B5">
    <w:name w:val="0990A987FBF13C40BA97CF575851A0B5"/>
  </w:style>
  <w:style w:type="paragraph" w:customStyle="1" w:styleId="08E2C1E09B4E374DB49AE53E537DA952">
    <w:name w:val="08E2C1E09B4E374DB49AE53E537DA952"/>
  </w:style>
  <w:style w:type="paragraph" w:customStyle="1" w:styleId="AFA45C9BC18C6B45921342EBD51E5611">
    <w:name w:val="AFA45C9BC18C6B45921342EBD51E5611"/>
  </w:style>
  <w:style w:type="paragraph" w:customStyle="1" w:styleId="A75EC091DC8B8C4291DA901CD61D856D">
    <w:name w:val="A75EC091DC8B8C4291DA901CD61D856D"/>
  </w:style>
  <w:style w:type="paragraph" w:customStyle="1" w:styleId="EB654212451EAA41A50362ABE3C5B20E">
    <w:name w:val="EB654212451EAA41A50362ABE3C5B20E"/>
  </w:style>
  <w:style w:type="character" w:styleId="Strong">
    <w:name w:val="Strong"/>
    <w:basedOn w:val="DefaultParagraphFont"/>
    <w:uiPriority w:val="22"/>
    <w:qFormat/>
    <w:rPr>
      <w:b/>
      <w:bCs/>
    </w:rPr>
  </w:style>
  <w:style w:type="paragraph" w:customStyle="1" w:styleId="BCC0AB8900433543A385A780C375EEB6">
    <w:name w:val="BCC0AB8900433543A385A780C375EEB6"/>
  </w:style>
  <w:style w:type="character" w:styleId="Emphasis">
    <w:name w:val="Emphasis"/>
    <w:basedOn w:val="DefaultParagraphFont"/>
    <w:uiPriority w:val="20"/>
    <w:qFormat/>
    <w:rPr>
      <w:i/>
      <w:iCs/>
    </w:rPr>
  </w:style>
  <w:style w:type="paragraph" w:customStyle="1" w:styleId="11CA63BAFA36B0408038CD8E3C2D7A66">
    <w:name w:val="11CA63BAFA36B0408038CD8E3C2D7A66"/>
  </w:style>
  <w:style w:type="paragraph" w:customStyle="1" w:styleId="5C9A2B6A9A7D204ABE7EAE818C0D613F">
    <w:name w:val="5C9A2B6A9A7D204ABE7EAE818C0D613F"/>
  </w:style>
  <w:style w:type="paragraph" w:customStyle="1" w:styleId="29040E04F2AE7E4EAD61BED30819C40A">
    <w:name w:val="29040E04F2AE7E4EAD61BED30819C40A"/>
  </w:style>
  <w:style w:type="paragraph" w:customStyle="1" w:styleId="D08DDF131400D84B9DB3757DF819FE0E">
    <w:name w:val="D08DDF131400D84B9DB3757DF819FE0E"/>
  </w:style>
  <w:style w:type="character" w:customStyle="1" w:styleId="Heading1Char">
    <w:name w:val="Heading 1 Char"/>
    <w:basedOn w:val="DefaultParagraphFont"/>
    <w:link w:val="Heading1"/>
    <w:uiPriority w:val="9"/>
    <w:rPr>
      <w:rFonts w:eastAsiaTheme="minorHAnsi"/>
      <w:b/>
      <w:bCs/>
      <w:kern w:val="0"/>
      <w:sz w:val="22"/>
      <w:szCs w:val="22"/>
      <w14:ligatures w14:val="none"/>
    </w:rPr>
  </w:style>
  <w:style w:type="paragraph" w:customStyle="1" w:styleId="BB5891890EC3FE40892FA8A965907F96">
    <w:name w:val="BB5891890EC3FE40892FA8A965907F96"/>
  </w:style>
  <w:style w:type="paragraph" w:customStyle="1" w:styleId="CD71338C3C4A734F8E2B04902824FFD3">
    <w:name w:val="CD71338C3C4A734F8E2B04902824FFD3"/>
  </w:style>
  <w:style w:type="paragraph" w:customStyle="1" w:styleId="2301BD1E68770B48A66FE05B9A476EB1">
    <w:name w:val="2301BD1E68770B48A66FE05B9A476EB1"/>
  </w:style>
  <w:style w:type="paragraph" w:customStyle="1" w:styleId="684D24D827A2EC4BA5DD740AC2B40D65">
    <w:name w:val="684D24D827A2EC4BA5DD740AC2B40D65"/>
  </w:style>
  <w:style w:type="character" w:customStyle="1" w:styleId="Heading3Char">
    <w:name w:val="Heading 3 Char"/>
    <w:basedOn w:val="DefaultParagraphFont"/>
    <w:link w:val="Heading3"/>
    <w:uiPriority w:val="9"/>
    <w:rPr>
      <w:rFonts w:eastAsiaTheme="minorHAnsi"/>
      <w:b/>
      <w:bCs/>
      <w:i/>
      <w:iCs/>
      <w:kern w:val="0"/>
      <w:sz w:val="22"/>
      <w:szCs w:val="22"/>
      <w14:ligatures w14:val="none"/>
    </w:rPr>
  </w:style>
  <w:style w:type="paragraph" w:customStyle="1" w:styleId="F70ACB0A735D1948BD00D809E1F270A6">
    <w:name w:val="F70ACB0A735D1948BD00D809E1F270A6"/>
  </w:style>
  <w:style w:type="paragraph" w:customStyle="1" w:styleId="2C7B2758466A1D47A4B6E32E6421CE08">
    <w:name w:val="2C7B2758466A1D47A4B6E32E6421CE08"/>
  </w:style>
  <w:style w:type="character" w:customStyle="1" w:styleId="Heading4Char">
    <w:name w:val="Heading 4 Char"/>
    <w:basedOn w:val="DefaultParagraphFont"/>
    <w:link w:val="Heading4"/>
    <w:uiPriority w:val="9"/>
    <w:rPr>
      <w:rFonts w:eastAsiaTheme="minorHAnsi"/>
      <w:b/>
      <w:bCs/>
      <w:kern w:val="0"/>
      <w:sz w:val="22"/>
      <w:szCs w:val="22"/>
      <w14:ligatures w14:val="none"/>
    </w:rPr>
  </w:style>
  <w:style w:type="paragraph" w:customStyle="1" w:styleId="128479D511785C4DB123A8F0BED132D6">
    <w:name w:val="128479D511785C4DB123A8F0BED132D6"/>
  </w:style>
  <w:style w:type="paragraph" w:customStyle="1" w:styleId="10265D3D798203448902A2E0A40E9ED8">
    <w:name w:val="10265D3D798203448902A2E0A40E9ED8"/>
  </w:style>
  <w:style w:type="paragraph" w:customStyle="1" w:styleId="FF4CD866B5310444A99D1DB576D5186E">
    <w:name w:val="FF4CD866B5310444A99D1DB576D5186E"/>
  </w:style>
  <w:style w:type="paragraph" w:customStyle="1" w:styleId="3F5CEA7DD91C5F4E852B0BFB5B6CBB3C">
    <w:name w:val="3F5CEA7DD91C5F4E852B0BFB5B6CBB3C"/>
  </w:style>
  <w:style w:type="character" w:customStyle="1" w:styleId="Heading5Char">
    <w:name w:val="Heading 5 Char"/>
    <w:basedOn w:val="DefaultParagraphFont"/>
    <w:link w:val="Heading5"/>
    <w:uiPriority w:val="9"/>
    <w:rPr>
      <w:rFonts w:eastAsiaTheme="minorHAnsi"/>
      <w:b/>
      <w:bCs/>
      <w:i/>
      <w:iCs/>
      <w:kern w:val="0"/>
      <w:sz w:val="22"/>
      <w:szCs w:val="22"/>
      <w14:ligatures w14:val="none"/>
    </w:rPr>
  </w:style>
  <w:style w:type="paragraph" w:customStyle="1" w:styleId="10112A44EAC84E4E9D2497CD9CE9468A">
    <w:name w:val="10112A44EAC84E4E9D2497CD9CE9468A"/>
  </w:style>
  <w:style w:type="paragraph" w:customStyle="1" w:styleId="3B1146EFDDF65742A1907320905BC05C">
    <w:name w:val="3B1146EFDDF65742A1907320905BC05C"/>
  </w:style>
  <w:style w:type="paragraph" w:customStyle="1" w:styleId="41DFB3AE304CEA4280F72D31422530BB">
    <w:name w:val="41DFB3AE304CEA4280F72D31422530BB"/>
  </w:style>
  <w:style w:type="paragraph" w:customStyle="1" w:styleId="FF444CD1F8FD044BBD086E5E412708FA">
    <w:name w:val="FF444CD1F8FD044BBD086E5E412708FA"/>
  </w:style>
  <w:style w:type="paragraph" w:customStyle="1" w:styleId="C54A618EFC28A042937B8A6C3F7C586C">
    <w:name w:val="C54A618EFC28A042937B8A6C3F7C586C"/>
  </w:style>
  <w:style w:type="paragraph" w:customStyle="1" w:styleId="A39B94D398A19C45A8BD7DDFDBB8DEFB">
    <w:name w:val="A39B94D398A19C45A8BD7DDFDBB8DEFB"/>
  </w:style>
  <w:style w:type="paragraph" w:customStyle="1" w:styleId="78187344B8A400438960DDB13B852558">
    <w:name w:val="78187344B8A400438960DDB13B852558"/>
  </w:style>
  <w:style w:type="paragraph" w:customStyle="1" w:styleId="79FC50DB41EB8D44B3C7D703DA96797C">
    <w:name w:val="79FC50DB41EB8D44B3C7D703DA96797C"/>
  </w:style>
  <w:style w:type="paragraph" w:customStyle="1" w:styleId="39974A3618330B429398200DFCC1D670">
    <w:name w:val="39974A3618330B429398200DFCC1D670"/>
  </w:style>
  <w:style w:type="paragraph" w:customStyle="1" w:styleId="87927A07D552FE4D9C689641B1676D0F">
    <w:name w:val="87927A07D552FE4D9C689641B1676D0F"/>
  </w:style>
  <w:style w:type="paragraph" w:customStyle="1" w:styleId="1347997CD0009D49BE371B5CDA6D50DE">
    <w:name w:val="1347997CD0009D49BE371B5CDA6D50DE"/>
  </w:style>
  <w:style w:type="paragraph" w:customStyle="1" w:styleId="2E3EC1D74FDEE94DB0B971ACA96E86D0">
    <w:name w:val="2E3EC1D74FDEE94DB0B971ACA96E86D0"/>
  </w:style>
  <w:style w:type="paragraph" w:customStyle="1" w:styleId="EEA9CD48D0BB6444A07670D444F80144">
    <w:name w:val="EEA9CD48D0BB6444A07670D444F80144"/>
  </w:style>
  <w:style w:type="paragraph" w:customStyle="1" w:styleId="B541940582F5D2469DCCEB319A7C8D88">
    <w:name w:val="B541940582F5D2469DCCEB319A7C8D88"/>
  </w:style>
  <w:style w:type="paragraph" w:customStyle="1" w:styleId="26ADB80C5DDD364CB8CAC250F3303919">
    <w:name w:val="26ADB80C5DDD364CB8CAC250F3303919"/>
  </w:style>
  <w:style w:type="paragraph" w:customStyle="1" w:styleId="0A199FC0E73B7C46928BC350DE274860">
    <w:name w:val="0A199FC0E73B7C46928BC350DE274860"/>
  </w:style>
  <w:style w:type="paragraph" w:customStyle="1" w:styleId="870A9E54C2734D44AD5FA318699D5F02">
    <w:name w:val="870A9E54C2734D44AD5FA318699D5F02"/>
  </w:style>
  <w:style w:type="paragraph" w:customStyle="1" w:styleId="B027E45DAC54B7478A2E2C45E0CDCC0C">
    <w:name w:val="B027E45DAC54B7478A2E2C45E0CDCC0C"/>
  </w:style>
  <w:style w:type="paragraph" w:customStyle="1" w:styleId="2FE9B7D2F70B0F45B78AA2B7B3729CFD">
    <w:name w:val="2FE9B7D2F70B0F45B78AA2B7B3729CFD"/>
  </w:style>
  <w:style w:type="paragraph" w:customStyle="1" w:styleId="8E87731AA07D644E948DA35ED0DE3123">
    <w:name w:val="8E87731AA07D644E948DA35ED0DE3123"/>
  </w:style>
  <w:style w:type="paragraph" w:customStyle="1" w:styleId="943818AD113EDD4ABF769D2CC0D18762">
    <w:name w:val="943818AD113EDD4ABF769D2CC0D18762"/>
  </w:style>
  <w:style w:type="paragraph" w:customStyle="1" w:styleId="37E09F2E13EDCF4E945EF1DCA3F1352B">
    <w:name w:val="37E09F2E13EDCF4E945EF1DCA3F1352B"/>
  </w:style>
  <w:style w:type="paragraph" w:customStyle="1" w:styleId="F1AD78BD004A41468958E69B02466380">
    <w:name w:val="F1AD78BD004A41468958E69B02466380"/>
  </w:style>
  <w:style w:type="paragraph" w:customStyle="1" w:styleId="B523469BEE141E4EB5229E7866C4F044">
    <w:name w:val="B523469BEE141E4EB5229E7866C4F044"/>
  </w:style>
  <w:style w:type="paragraph" w:customStyle="1" w:styleId="82E05127BE91334DA838EA4373206C65">
    <w:name w:val="82E05127BE91334DA838EA4373206C65"/>
  </w:style>
  <w:style w:type="paragraph" w:customStyle="1" w:styleId="D9D1D996A4D82440A5B822B52D84CE39">
    <w:name w:val="D9D1D996A4D82440A5B822B52D84CE39"/>
  </w:style>
  <w:style w:type="paragraph" w:customStyle="1" w:styleId="BF5DA87792492F4790DC50500F125C7F">
    <w:name w:val="BF5DA87792492F4790DC50500F125C7F"/>
  </w:style>
  <w:style w:type="paragraph" w:customStyle="1" w:styleId="C4FA8B72287BEC4FA4F32AEE50FC170F">
    <w:name w:val="C4FA8B72287BEC4FA4F32AEE50FC170F"/>
  </w:style>
  <w:style w:type="paragraph" w:customStyle="1" w:styleId="CB16F23D25BE19458D08F1B98F8E6076">
    <w:name w:val="CB16F23D25BE19458D08F1B98F8E6076"/>
  </w:style>
  <w:style w:type="paragraph" w:customStyle="1" w:styleId="4E6568C3A5CB5148AE5A71DBB7D1E922">
    <w:name w:val="4E6568C3A5CB5148AE5A71DBB7D1E922"/>
  </w:style>
  <w:style w:type="paragraph" w:customStyle="1" w:styleId="DF6DD6D3A85F6E4588B767CF04BD3909">
    <w:name w:val="DF6DD6D3A85F6E4588B767CF04BD3909"/>
  </w:style>
  <w:style w:type="paragraph" w:customStyle="1" w:styleId="054CB4359FB15A4F8203C4154895EFA0">
    <w:name w:val="054CB4359FB15A4F8203C4154895EFA0"/>
  </w:style>
  <w:style w:type="paragraph" w:customStyle="1" w:styleId="0AC3CBFCCF938348B9E77A04F0713643">
    <w:name w:val="0AC3CBFCCF938348B9E77A04F0713643"/>
  </w:style>
  <w:style w:type="paragraph" w:customStyle="1" w:styleId="CD2E5EF59771E4439987B1B6E00E117D">
    <w:name w:val="CD2E5EF59771E4439987B1B6E00E117D"/>
  </w:style>
  <w:style w:type="paragraph" w:customStyle="1" w:styleId="E1CD11766BEBB142822D67690C8B19B9">
    <w:name w:val="E1CD11766BEBB142822D67690C8B19B9"/>
  </w:style>
  <w:style w:type="paragraph" w:customStyle="1" w:styleId="FF36893A62F54D438BCF0CF31FAD07D0">
    <w:name w:val="FF36893A62F54D438BCF0CF31FAD07D0"/>
  </w:style>
  <w:style w:type="paragraph" w:customStyle="1" w:styleId="E3811C3BD15CEA45B8BA8CFEA89C8509">
    <w:name w:val="E3811C3BD15CEA45B8BA8CFEA89C8509"/>
  </w:style>
  <w:style w:type="paragraph" w:customStyle="1" w:styleId="1FDDA668DCB74C44B9EC12D32970BFD4">
    <w:name w:val="1FDDA668DCB74C44B9EC12D32970BFD4"/>
  </w:style>
  <w:style w:type="paragraph" w:customStyle="1" w:styleId="7FC802FE0ECFE74C98679227F5001780">
    <w:name w:val="7FC802FE0ECFE74C98679227F5001780"/>
  </w:style>
  <w:style w:type="paragraph" w:customStyle="1" w:styleId="51E682EA05A6714B8F701E00F99C9D9A">
    <w:name w:val="51E682EA05A6714B8F701E00F99C9D9A"/>
  </w:style>
  <w:style w:type="paragraph" w:customStyle="1" w:styleId="C480A9412F7D6D4D92FE2562DA402EE1">
    <w:name w:val="C480A9412F7D6D4D92FE2562DA402EE1"/>
  </w:style>
  <w:style w:type="paragraph" w:customStyle="1" w:styleId="6EA0CF3E1FC3D84C9A6CE6E83F54123E">
    <w:name w:val="6EA0CF3E1FC3D84C9A6CE6E83F54123E"/>
  </w:style>
  <w:style w:type="paragraph" w:customStyle="1" w:styleId="D7E7ADD4F3CDF9418B642007051FE06E">
    <w:name w:val="D7E7ADD4F3CDF9418B642007051FE06E"/>
  </w:style>
  <w:style w:type="paragraph" w:customStyle="1" w:styleId="054D4589919FC14E8E1E63FF8E492156">
    <w:name w:val="054D4589919FC14E8E1E63FF8E492156"/>
  </w:style>
  <w:style w:type="paragraph" w:customStyle="1" w:styleId="F8ADC5A6CBF7BC418EC74204768E4FDF">
    <w:name w:val="F8ADC5A6CBF7BC418EC74204768E4FDF"/>
  </w:style>
  <w:style w:type="paragraph" w:customStyle="1" w:styleId="E932AADA344A544BA28DAFB8CB547E83">
    <w:name w:val="E932AADA344A544BA28DAFB8CB547E83"/>
  </w:style>
  <w:style w:type="paragraph" w:customStyle="1" w:styleId="85537C5CAA539B46B2EA9D7478CA2647">
    <w:name w:val="85537C5CAA539B46B2EA9D7478CA2647"/>
  </w:style>
  <w:style w:type="paragraph" w:customStyle="1" w:styleId="4F8AC227C9F90D44BA8F2E6EA1E6303F">
    <w:name w:val="4F8AC227C9F90D44BA8F2E6EA1E6303F"/>
  </w:style>
  <w:style w:type="paragraph" w:customStyle="1" w:styleId="42B872CDEC809D429FF96CFDCB40F394">
    <w:name w:val="42B872CDEC809D429FF96CFDCB40F394"/>
  </w:style>
  <w:style w:type="paragraph" w:customStyle="1" w:styleId="F02647FE4911E647A1FF60BF826F7106">
    <w:name w:val="F02647FE4911E647A1FF60BF826F7106"/>
  </w:style>
  <w:style w:type="paragraph" w:customStyle="1" w:styleId="4D746B44FD02394DB285E800746E8A70">
    <w:name w:val="4D746B44FD02394DB285E800746E8A70"/>
  </w:style>
  <w:style w:type="paragraph" w:customStyle="1" w:styleId="40A7BD40E4C97948990E6CDD91FF7E7D">
    <w:name w:val="40A7BD40E4C97948990E6CDD91FF7E7D"/>
  </w:style>
  <w:style w:type="paragraph" w:customStyle="1" w:styleId="A2D8D87C126D9F438D79E221663B407F">
    <w:name w:val="A2D8D87C126D9F438D79E221663B407F"/>
  </w:style>
  <w:style w:type="paragraph" w:customStyle="1" w:styleId="A844463D0940AA44A37FF7D807968DF7">
    <w:name w:val="A844463D0940AA44A37FF7D807968DF7"/>
  </w:style>
  <w:style w:type="paragraph" w:customStyle="1" w:styleId="1A5AF6F11522C34396837B85F9A8D5C1">
    <w:name w:val="1A5AF6F11522C34396837B85F9A8D5C1"/>
  </w:style>
  <w:style w:type="paragraph" w:customStyle="1" w:styleId="C2FA007453E7F84B97C0083BF5DF9919">
    <w:name w:val="C2FA007453E7F84B97C0083BF5DF9919"/>
  </w:style>
  <w:style w:type="paragraph" w:customStyle="1" w:styleId="EF74AE7397618043B4FD8B6A7485093F">
    <w:name w:val="EF74AE7397618043B4FD8B6A7485093F"/>
  </w:style>
  <w:style w:type="paragraph" w:customStyle="1" w:styleId="908971F0B593C147A173142EDAACBEB4">
    <w:name w:val="908971F0B593C147A173142EDAACBEB4"/>
  </w:style>
  <w:style w:type="paragraph" w:customStyle="1" w:styleId="2D968F04C96C764DA69C587CC0FE9CA0">
    <w:name w:val="2D968F04C96C764DA69C587CC0FE9CA0"/>
  </w:style>
  <w:style w:type="paragraph" w:customStyle="1" w:styleId="7D022CC663C2E14D8457522CA4A1333F">
    <w:name w:val="7D022CC663C2E14D8457522CA4A1333F"/>
  </w:style>
  <w:style w:type="paragraph" w:customStyle="1" w:styleId="BA6FE755FA96BC41A13215AA325B9DF6">
    <w:name w:val="BA6FE755FA96BC41A13215AA325B9DF6"/>
  </w:style>
  <w:style w:type="paragraph" w:customStyle="1" w:styleId="1638E1EB6D431C46B57C7FEFBBE748E6">
    <w:name w:val="1638E1EB6D431C46B57C7FEFBBE748E6"/>
  </w:style>
  <w:style w:type="paragraph" w:customStyle="1" w:styleId="C7FE34F635075B48B2CD7826420BD4C6">
    <w:name w:val="C7FE34F635075B48B2CD7826420BD4C6"/>
  </w:style>
  <w:style w:type="character" w:styleId="Hyperlink">
    <w:name w:val="Hyperlink"/>
    <w:basedOn w:val="DefaultParagraphFont"/>
    <w:uiPriority w:val="99"/>
    <w:unhideWhenUsed/>
    <w:rPr>
      <w:color w:val="0563C1" w:themeColor="hyperlink"/>
      <w:u w:val="single"/>
    </w:rPr>
  </w:style>
  <w:style w:type="paragraph" w:customStyle="1" w:styleId="E2A08397BE9C254A92108FD90C279A8C">
    <w:name w:val="E2A08397BE9C254A92108FD90C279A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D686CB8-6245-413C-A355-156513A377FC}">
  <ds:schemaRefs>
    <ds:schemaRef ds:uri="http://schemas.microsoft.com/sharepoint/v3/contenttype/forms"/>
  </ds:schemaRefs>
</ds:datastoreItem>
</file>

<file path=customXml/itemProps2.xml><?xml version="1.0" encoding="utf-8"?>
<ds:datastoreItem xmlns:ds="http://schemas.openxmlformats.org/officeDocument/2006/customXml" ds:itemID="{C7DCE20C-610A-4626-841D-1F10857B445E}">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3B411A11-DDA3-4BC4-B0BC-14026E6D5D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{9F925695-6394-C248-8659-87CA2B93F37E}tf03982351_win32.dotx</Template>
  <TotalTime>0</TotalTime>
  <Pages>13</Pages>
  <Words>1755</Words>
  <Characters>10010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2023-12-07T17:20:00Z</dcterms:created>
  <dcterms:modified xsi:type="dcterms:W3CDTF">2023-12-07T17:20:00Z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